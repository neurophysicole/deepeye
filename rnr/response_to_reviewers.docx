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EAB22C" w14:textId="6554A6B4" w:rsidR="00383C1D"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would like to start </w:t>
      </w:r>
      <w:r w:rsidR="00383C1D">
        <w:rPr>
          <w:rFonts w:ascii="-webkit-standard" w:eastAsia="Times New Roman" w:hAnsi="-webkit-standard" w:cs="Times New Roman"/>
          <w:color w:val="4472C4" w:themeColor="accent1"/>
          <w:sz w:val="27"/>
          <w:szCs w:val="27"/>
          <w:shd w:val="clear" w:color="auto" w:fill="FFFFFF"/>
        </w:rPr>
        <w:t xml:space="preserve">by </w:t>
      </w:r>
      <w:r>
        <w:rPr>
          <w:rFonts w:ascii="-webkit-standard" w:eastAsia="Times New Roman" w:hAnsi="-webkit-standard" w:cs="Times New Roman"/>
          <w:color w:val="4472C4" w:themeColor="accent1"/>
          <w:sz w:val="27"/>
          <w:szCs w:val="27"/>
          <w:shd w:val="clear" w:color="auto" w:fill="FFFFFF"/>
        </w:rPr>
        <w:t>thank</w:t>
      </w:r>
      <w:r w:rsidR="00383C1D">
        <w:rPr>
          <w:rFonts w:ascii="-webkit-standard" w:eastAsia="Times New Roman" w:hAnsi="-webkit-standard" w:cs="Times New Roman"/>
          <w:color w:val="4472C4" w:themeColor="accent1"/>
          <w:sz w:val="27"/>
          <w:szCs w:val="27"/>
          <w:shd w:val="clear" w:color="auto" w:fill="FFFFFF"/>
        </w:rPr>
        <w:t>ing</w:t>
      </w:r>
      <w:r>
        <w:rPr>
          <w:rFonts w:ascii="-webkit-standard" w:eastAsia="Times New Roman" w:hAnsi="-webkit-standard" w:cs="Times New Roman"/>
          <w:color w:val="4472C4" w:themeColor="accent1"/>
          <w:sz w:val="27"/>
          <w:szCs w:val="27"/>
          <w:shd w:val="clear" w:color="auto" w:fill="FFFFFF"/>
        </w:rPr>
        <w:t xml:space="preserve"> the </w:t>
      </w:r>
      <w:r w:rsidR="00383C1D">
        <w:rPr>
          <w:rFonts w:ascii="-webkit-standard" w:eastAsia="Times New Roman" w:hAnsi="-webkit-standard" w:cs="Times New Roman"/>
          <w:color w:val="4472C4" w:themeColor="accent1"/>
          <w:sz w:val="27"/>
          <w:szCs w:val="27"/>
          <w:shd w:val="clear" w:color="auto" w:fill="FFFFFF"/>
        </w:rPr>
        <w:t xml:space="preserve">editor and </w:t>
      </w:r>
      <w:r>
        <w:rPr>
          <w:rFonts w:ascii="-webkit-standard" w:eastAsia="Times New Roman" w:hAnsi="-webkit-standard" w:cs="Times New Roman"/>
          <w:color w:val="4472C4" w:themeColor="accent1"/>
          <w:sz w:val="27"/>
          <w:szCs w:val="27"/>
          <w:shd w:val="clear" w:color="auto" w:fill="FFFFFF"/>
        </w:rPr>
        <w:t>reviewers who took the time to carefully review and evaluate our manuscript “Convolutional neural networks can decode eye movement data: A black box approach to predicting task from eye movements”</w:t>
      </w:r>
      <w:r w:rsidR="00383C1D">
        <w:rPr>
          <w:rFonts w:ascii="-webkit-standard" w:eastAsia="Times New Roman" w:hAnsi="-webkit-standard" w:cs="Times New Roman"/>
          <w:color w:val="4472C4" w:themeColor="accent1"/>
          <w:sz w:val="27"/>
          <w:szCs w:val="27"/>
          <w:shd w:val="clear" w:color="auto" w:fill="FFFFFF"/>
        </w:rPr>
        <w:t xml:space="preserve"> originally </w:t>
      </w:r>
      <w:r>
        <w:rPr>
          <w:rFonts w:ascii="-webkit-standard" w:eastAsia="Times New Roman" w:hAnsi="-webkit-standard" w:cs="Times New Roman"/>
          <w:color w:val="4472C4" w:themeColor="accent1"/>
          <w:sz w:val="27"/>
          <w:szCs w:val="27"/>
          <w:shd w:val="clear" w:color="auto" w:fill="FFFFFF"/>
        </w:rPr>
        <w:t xml:space="preserve">submitted </w:t>
      </w:r>
      <w:r w:rsidR="00383C1D">
        <w:rPr>
          <w:rFonts w:ascii="-webkit-standard" w:eastAsia="Times New Roman" w:hAnsi="-webkit-standard" w:cs="Times New Roman"/>
          <w:color w:val="4472C4" w:themeColor="accent1"/>
          <w:sz w:val="27"/>
          <w:szCs w:val="27"/>
          <w:shd w:val="clear" w:color="auto" w:fill="FFFFFF"/>
        </w:rPr>
        <w:t xml:space="preserve">to </w:t>
      </w:r>
      <w:r>
        <w:rPr>
          <w:rFonts w:ascii="-webkit-standard" w:eastAsia="Times New Roman" w:hAnsi="-webkit-standard" w:cs="Times New Roman"/>
          <w:i/>
          <w:iCs/>
          <w:color w:val="4472C4" w:themeColor="accent1"/>
          <w:sz w:val="27"/>
          <w:szCs w:val="27"/>
          <w:shd w:val="clear" w:color="auto" w:fill="FFFFFF"/>
        </w:rPr>
        <w:t>Journal of Vision</w:t>
      </w:r>
      <w:r>
        <w:rPr>
          <w:rFonts w:ascii="-webkit-standard" w:eastAsia="Times New Roman" w:hAnsi="-webkit-standard" w:cs="Times New Roman"/>
          <w:color w:val="4472C4" w:themeColor="accent1"/>
          <w:sz w:val="27"/>
          <w:szCs w:val="27"/>
          <w:shd w:val="clear" w:color="auto" w:fill="FFFFFF"/>
        </w:rPr>
        <w:t xml:space="preserve"> on</w:t>
      </w:r>
      <w:r w:rsidR="00383C1D">
        <w:rPr>
          <w:rFonts w:ascii="-webkit-standard" w:eastAsia="Times New Roman" w:hAnsi="-webkit-standard" w:cs="Times New Roman"/>
          <w:color w:val="4472C4" w:themeColor="accent1"/>
          <w:sz w:val="27"/>
          <w:szCs w:val="27"/>
          <w:shd w:val="clear" w:color="auto" w:fill="FFFFFF"/>
        </w:rPr>
        <w:t xml:space="preserve"> September 14, 2020</w:t>
      </w:r>
      <w:r>
        <w:rPr>
          <w:rFonts w:ascii="-webkit-standard" w:eastAsia="Times New Roman" w:hAnsi="-webkit-standard" w:cs="Times New Roman"/>
          <w:color w:val="4472C4" w:themeColor="accent1"/>
          <w:sz w:val="27"/>
          <w:szCs w:val="27"/>
          <w:shd w:val="clear" w:color="auto" w:fill="FFFFFF"/>
        </w:rPr>
        <w:t>.</w:t>
      </w:r>
      <w:r w:rsidR="00383C1D">
        <w:rPr>
          <w:rFonts w:ascii="-webkit-standard" w:eastAsia="Times New Roman" w:hAnsi="-webkit-standard" w:cs="Times New Roman"/>
          <w:color w:val="4472C4" w:themeColor="accent1"/>
          <w:sz w:val="27"/>
          <w:szCs w:val="27"/>
          <w:shd w:val="clear" w:color="auto" w:fill="FFFFFF"/>
        </w:rPr>
        <w:t xml:space="preserve"> Overall, we </w:t>
      </w:r>
      <w:r w:rsidR="006B2D21">
        <w:rPr>
          <w:rFonts w:ascii="-webkit-standard" w:eastAsia="Times New Roman" w:hAnsi="-webkit-standard" w:cs="Times New Roman"/>
          <w:color w:val="4472C4" w:themeColor="accent1"/>
          <w:sz w:val="27"/>
          <w:szCs w:val="27"/>
          <w:shd w:val="clear" w:color="auto" w:fill="FFFFFF"/>
        </w:rPr>
        <w:t>feel</w:t>
      </w:r>
      <w:r w:rsidR="00383C1D">
        <w:rPr>
          <w:rFonts w:ascii="-webkit-standard" w:eastAsia="Times New Roman" w:hAnsi="-webkit-standard" w:cs="Times New Roman"/>
          <w:color w:val="4472C4" w:themeColor="accent1"/>
          <w:sz w:val="27"/>
          <w:szCs w:val="27"/>
          <w:shd w:val="clear" w:color="auto" w:fill="FFFFFF"/>
        </w:rPr>
        <w:t xml:space="preserve"> that the changes</w:t>
      </w:r>
      <w:r w:rsidR="006B2D21">
        <w:rPr>
          <w:rFonts w:ascii="-webkit-standard" w:eastAsia="Times New Roman" w:hAnsi="-webkit-standard" w:cs="Times New Roman"/>
          <w:color w:val="4472C4" w:themeColor="accent1"/>
          <w:sz w:val="27"/>
          <w:szCs w:val="27"/>
          <w:shd w:val="clear" w:color="auto" w:fill="FFFFFF"/>
        </w:rPr>
        <w:t xml:space="preserve"> we have implemented</w:t>
      </w:r>
      <w:r w:rsidR="00383C1D">
        <w:rPr>
          <w:rFonts w:ascii="-webkit-standard" w:eastAsia="Times New Roman" w:hAnsi="-webkit-standard" w:cs="Times New Roman"/>
          <w:color w:val="4472C4" w:themeColor="accent1"/>
          <w:sz w:val="27"/>
          <w:szCs w:val="27"/>
          <w:shd w:val="clear" w:color="auto" w:fill="FFFFFF"/>
        </w:rPr>
        <w:t xml:space="preserve"> in response to the thoughtful comments</w:t>
      </w:r>
      <w:r w:rsidR="006B2D21">
        <w:rPr>
          <w:rFonts w:ascii="-webkit-standard" w:eastAsia="Times New Roman" w:hAnsi="-webkit-standard" w:cs="Times New Roman"/>
          <w:color w:val="4472C4" w:themeColor="accent1"/>
          <w:sz w:val="27"/>
          <w:szCs w:val="27"/>
          <w:shd w:val="clear" w:color="auto" w:fill="FFFFFF"/>
        </w:rPr>
        <w:t xml:space="preserve"> and recommendations</w:t>
      </w:r>
      <w:r w:rsidR="00383C1D">
        <w:rPr>
          <w:rFonts w:ascii="-webkit-standard" w:eastAsia="Times New Roman" w:hAnsi="-webkit-standard" w:cs="Times New Roman"/>
          <w:color w:val="4472C4" w:themeColor="accent1"/>
          <w:sz w:val="27"/>
          <w:szCs w:val="27"/>
          <w:shd w:val="clear" w:color="auto" w:fill="FFFFFF"/>
        </w:rPr>
        <w:t xml:space="preserve"> from the editor and reviewers have improved the quality </w:t>
      </w:r>
      <w:r w:rsidR="006B2D21">
        <w:rPr>
          <w:rFonts w:ascii="-webkit-standard" w:eastAsia="Times New Roman" w:hAnsi="-webkit-standard" w:cs="Times New Roman"/>
          <w:color w:val="4472C4" w:themeColor="accent1"/>
          <w:sz w:val="27"/>
          <w:szCs w:val="27"/>
          <w:shd w:val="clear" w:color="auto" w:fill="FFFFFF"/>
        </w:rPr>
        <w:t>of the manuscript.</w:t>
      </w:r>
    </w:p>
    <w:p w14:paraId="4C709D83" w14:textId="77777777"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1A90971B" w14:textId="01AC4716" w:rsidR="006B2D21" w:rsidRDefault="00331D92"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The enclosed document </w:t>
      </w:r>
      <w:r w:rsidR="006B2D21">
        <w:rPr>
          <w:rFonts w:ascii="-webkit-standard" w:eastAsia="Times New Roman" w:hAnsi="-webkit-standard" w:cs="Times New Roman"/>
          <w:color w:val="4472C4" w:themeColor="accent1"/>
          <w:sz w:val="27"/>
          <w:szCs w:val="27"/>
          <w:shd w:val="clear" w:color="auto" w:fill="FFFFFF"/>
        </w:rPr>
        <w:t xml:space="preserve">provides a verbatim copy of the initial review comments </w:t>
      </w:r>
      <w:r w:rsidR="00D12974">
        <w:rPr>
          <w:rFonts w:ascii="-webkit-standard" w:eastAsia="Times New Roman" w:hAnsi="-webkit-standard" w:cs="Times New Roman"/>
          <w:color w:val="4472C4" w:themeColor="accent1"/>
          <w:sz w:val="27"/>
          <w:szCs w:val="27"/>
          <w:shd w:val="clear" w:color="auto" w:fill="FFFFFF"/>
        </w:rPr>
        <w:t xml:space="preserve">and </w:t>
      </w:r>
      <w:r w:rsidR="006B2D21">
        <w:rPr>
          <w:rFonts w:ascii="-webkit-standard" w:eastAsia="Times New Roman" w:hAnsi="-webkit-standard" w:cs="Times New Roman"/>
          <w:color w:val="4472C4" w:themeColor="accent1"/>
          <w:sz w:val="27"/>
          <w:szCs w:val="27"/>
          <w:shd w:val="clear" w:color="auto" w:fill="FFFFFF"/>
        </w:rPr>
        <w:t>our response</w:t>
      </w:r>
      <w:r w:rsidR="00D12974">
        <w:rPr>
          <w:rFonts w:ascii="-webkit-standard" w:eastAsia="Times New Roman" w:hAnsi="-webkit-standard" w:cs="Times New Roman"/>
          <w:color w:val="4472C4" w:themeColor="accent1"/>
          <w:sz w:val="27"/>
          <w:szCs w:val="27"/>
          <w:shd w:val="clear" w:color="auto" w:fill="FFFFFF"/>
        </w:rPr>
        <w:t>s</w:t>
      </w:r>
      <w:r w:rsidR="006B2D21">
        <w:rPr>
          <w:rFonts w:ascii="-webkit-standard" w:eastAsia="Times New Roman" w:hAnsi="-webkit-standard" w:cs="Times New Roman"/>
          <w:color w:val="4472C4" w:themeColor="accent1"/>
          <w:sz w:val="27"/>
          <w:szCs w:val="27"/>
          <w:shd w:val="clear" w:color="auto" w:fill="FFFFFF"/>
        </w:rPr>
        <w:t xml:space="preserve"> </w:t>
      </w:r>
      <w:r w:rsidR="00D12974">
        <w:rPr>
          <w:rFonts w:ascii="-webkit-standard" w:eastAsia="Times New Roman" w:hAnsi="-webkit-standard" w:cs="Times New Roman"/>
          <w:color w:val="4472C4" w:themeColor="accent1"/>
          <w:sz w:val="27"/>
          <w:szCs w:val="27"/>
          <w:shd w:val="clear" w:color="auto" w:fill="FFFFFF"/>
        </w:rPr>
        <w:t xml:space="preserve">recorded </w:t>
      </w:r>
      <w:r w:rsidR="006B2D21">
        <w:rPr>
          <w:rFonts w:ascii="-webkit-standard" w:eastAsia="Times New Roman" w:hAnsi="-webkit-standard" w:cs="Times New Roman"/>
          <w:color w:val="4472C4" w:themeColor="accent1"/>
          <w:sz w:val="27"/>
          <w:szCs w:val="27"/>
          <w:shd w:val="clear" w:color="auto" w:fill="FFFFFF"/>
        </w:rPr>
        <w:t xml:space="preserve">in-line. We made </w:t>
      </w:r>
      <w:r w:rsidR="00D12974">
        <w:rPr>
          <w:rFonts w:ascii="-webkit-standard" w:eastAsia="Times New Roman" w:hAnsi="-webkit-standard" w:cs="Times New Roman"/>
          <w:color w:val="4472C4" w:themeColor="accent1"/>
          <w:sz w:val="27"/>
          <w:szCs w:val="27"/>
          <w:shd w:val="clear" w:color="auto" w:fill="FFFFFF"/>
        </w:rPr>
        <w:t xml:space="preserve">the </w:t>
      </w:r>
      <w:r w:rsidR="006B2D21">
        <w:rPr>
          <w:rFonts w:ascii="-webkit-standard" w:eastAsia="Times New Roman" w:hAnsi="-webkit-standard" w:cs="Times New Roman"/>
          <w:color w:val="4472C4" w:themeColor="accent1"/>
          <w:sz w:val="27"/>
          <w:szCs w:val="27"/>
          <w:shd w:val="clear" w:color="auto" w:fill="FFFFFF"/>
        </w:rPr>
        <w:t>effort to respond completely and concisely to each comment</w:t>
      </w:r>
      <w:r w:rsidR="00D12974">
        <w:rPr>
          <w:rFonts w:ascii="-webkit-standard" w:eastAsia="Times New Roman" w:hAnsi="-webkit-standard" w:cs="Times New Roman"/>
          <w:color w:val="4472C4" w:themeColor="accent1"/>
          <w:sz w:val="27"/>
          <w:szCs w:val="27"/>
          <w:shd w:val="clear" w:color="auto" w:fill="FFFFFF"/>
        </w:rPr>
        <w:t>,</w:t>
      </w:r>
      <w:r w:rsidR="006B2D21">
        <w:rPr>
          <w:rFonts w:ascii="-webkit-standard" w:eastAsia="Times New Roman" w:hAnsi="-webkit-standard" w:cs="Times New Roman"/>
          <w:color w:val="4472C4" w:themeColor="accent1"/>
          <w:sz w:val="27"/>
          <w:szCs w:val="27"/>
          <w:shd w:val="clear" w:color="auto" w:fill="FFFFFF"/>
        </w:rPr>
        <w:t xml:space="preserve"> in addition to providing a short description of how the comment or recommendation is addressed in the re-submitted manuscript.</w:t>
      </w:r>
    </w:p>
    <w:p w14:paraId="13B6DF2E" w14:textId="42EEECBB" w:rsidR="00331D92" w:rsidRDefault="00331D92" w:rsidP="00286F4D">
      <w:pPr>
        <w:rPr>
          <w:rFonts w:ascii="-webkit-standard" w:eastAsia="Times New Roman" w:hAnsi="-webkit-standard" w:cs="Times New Roman"/>
          <w:color w:val="4472C4" w:themeColor="accent1"/>
          <w:sz w:val="27"/>
          <w:szCs w:val="27"/>
          <w:shd w:val="clear" w:color="auto" w:fill="FFFFFF"/>
        </w:rPr>
      </w:pPr>
    </w:p>
    <w:p w14:paraId="39F9B619" w14:textId="77777777" w:rsidR="006B2D21" w:rsidRDefault="006B2D21">
      <w:r>
        <w:rPr>
          <w:rFonts w:ascii="-webkit-standard" w:eastAsia="Times New Roman" w:hAnsi="-webkit-standard" w:cs="Times New Roman"/>
          <w:color w:val="4472C4" w:themeColor="accent1"/>
          <w:sz w:val="27"/>
          <w:szCs w:val="27"/>
          <w:shd w:val="clear" w:color="auto" w:fill="FFFFFF"/>
        </w:rPr>
        <w:t>******************************</w:t>
      </w:r>
    </w:p>
    <w:p w14:paraId="48F6C88E" w14:textId="3E78C3BB" w:rsidR="006B2D21" w:rsidRPr="006B2D21" w:rsidRDefault="006B2D21" w:rsidP="00286F4D">
      <w:pPr>
        <w:rPr>
          <w:rFonts w:ascii="-webkit-standard" w:eastAsia="Times New Roman" w:hAnsi="-webkit-standard" w:cs="Times New Roman"/>
          <w:color w:val="4472C4" w:themeColor="accent1"/>
          <w:sz w:val="27"/>
          <w:szCs w:val="27"/>
          <w:shd w:val="clear" w:color="auto" w:fill="FFFFFF"/>
        </w:rPr>
      </w:pPr>
    </w:p>
    <w:p w14:paraId="3598CF32" w14:textId="018BAD9E" w:rsidR="00D360BE" w:rsidRDefault="00050BBE" w:rsidP="00383C1D">
      <w:pPr>
        <w:rPr>
          <w:rFonts w:ascii="-webkit-standard" w:eastAsia="Times New Roman" w:hAnsi="-webkit-standard" w:cs="Times New Roman"/>
          <w:color w:val="4472C4" w:themeColor="accent1"/>
        </w:rPr>
      </w:pPr>
      <w:r w:rsidRPr="00050BBE">
        <w:rPr>
          <w:rFonts w:ascii="-webkit-standard" w:eastAsia="Times New Roman" w:hAnsi="-webkit-standard" w:cs="Times New Roman"/>
          <w:color w:val="000000"/>
          <w:sz w:val="27"/>
          <w:szCs w:val="27"/>
          <w:shd w:val="clear" w:color="auto" w:fill="FFFFFF"/>
        </w:rPr>
        <w:t>Manuscript ID JOV-07646-2020 titled "Convolutional neural networks can decode eye movement data: A black box approach to predicting task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Dear Mr. Cole: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Reviews have been returned for your paper, and several points have been raised which will need to be addressed before a recommendation can be made.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Both reviewers make valuable comments, particularly reviewer #2 has very detailed and insightful suggestions. Please pay careful attention to each of the points raised before submitting your revision. It is likely that your revised manuscript will be returned to at least one of the previous referees. Sometimes, an expert who was not part of the initial review process will also be invited to comment on the revision. Criticisms that were not mentioned during the initial review may arise at a future stage of the peer review process.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Reviewers may make recommendations as to the suitability of a paper for publication in JOV, but these recommendations do not guarantee eventual acceptance.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under the "Author Response to Reviewer(s)" file type.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lastRenderedPageBreak/>
        <w:br/>
      </w:r>
      <w:r w:rsidRPr="00050BBE">
        <w:rPr>
          <w:rFonts w:ascii="-webkit-standard" w:eastAsia="Times New Roman" w:hAnsi="-webkit-standard" w:cs="Times New Roman"/>
          <w:color w:val="000000"/>
          <w:sz w:val="27"/>
          <w:szCs w:val="27"/>
          <w:shd w:val="clear" w:color="auto" w:fill="FFFFFF"/>
        </w:rPr>
        <w:t>If we do not receive a revision within 90 days, we will consider the manuscript withdrawn from the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Refer to the instructions at the end of this email on how to submit your revision. Please contact </w:t>
      </w:r>
      <w:proofErr w:type="spellStart"/>
      <w:r w:rsidRPr="00050BBE">
        <w:rPr>
          <w:rFonts w:ascii="-webkit-standard" w:eastAsia="Times New Roman" w:hAnsi="-webkit-standard" w:cs="Times New Roman"/>
          <w:color w:val="000000"/>
          <w:sz w:val="27"/>
          <w:szCs w:val="27"/>
          <w:shd w:val="clear" w:color="auto" w:fill="FFFFFF"/>
        </w:rPr>
        <w:t>Kiyah</w:t>
      </w:r>
      <w:proofErr w:type="spellEnd"/>
      <w:r w:rsidRPr="00050BBE">
        <w:rPr>
          <w:rFonts w:ascii="-webkit-standard" w:eastAsia="Times New Roman" w:hAnsi="-webkit-standard" w:cs="Times New Roman"/>
          <w:color w:val="000000"/>
          <w:sz w:val="27"/>
          <w:szCs w:val="27"/>
          <w:shd w:val="clear" w:color="auto" w:fill="FFFFFF"/>
        </w:rPr>
        <w:t xml:space="preserve"> Morrison at the JOV Editorial Office at </w:t>
      </w:r>
      <w:hyperlink r:id="rId5" w:history="1">
        <w:r w:rsidRPr="00050BBE">
          <w:rPr>
            <w:rFonts w:ascii="-webkit-standard" w:eastAsia="Times New Roman" w:hAnsi="-webkit-standard" w:cs="Times New Roman"/>
            <w:color w:val="000064"/>
            <w:u w:val="single"/>
            <w:shd w:val="clear" w:color="auto" w:fill="FFFFFF"/>
          </w:rPr>
          <w:t>kmorrison@arvo.org</w:t>
        </w:r>
      </w:hyperlink>
      <w:r w:rsidRPr="00050BBE">
        <w:rPr>
          <w:rFonts w:ascii="-webkit-standard" w:eastAsia="Times New Roman" w:hAnsi="-webkit-standard" w:cs="Times New Roman"/>
          <w:color w:val="000000"/>
          <w:sz w:val="27"/>
          <w:szCs w:val="27"/>
          <w:shd w:val="clear" w:color="auto" w:fill="FFFFFF"/>
        </w:rPr>
        <w:t> or 240-221-2933 if you have any questions.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Thank you for giving us the opportunity to review your paper. I look forward to receiving your revised work.</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Sincerely,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Felix Wichmann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Editorial Board Member</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JOV</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Journal of Vision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INSTRUCTIONS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You will be unable to make your revisions on the originally submitted version of the manuscript. Instead, revise your manuscript using a word processing program and save it on your computer. Please also highlight the changes to your manuscript within the document by using the track changes mode in MS Word or by using bold or colored text.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Please prepare a point-by-point response to the suggestions of the reviewers. This can be a Word or PDF file to be uploaded with the rest of the manuscript files. Please be as specific as possible in explaining the changes made to your manuscript.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IMPORTANT: Your original files are available to you when you upload your revised manuscript. Please delete any redundant files before completing the submission.</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Editor 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#1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lastRenderedPageBreak/>
        <w:t>Review on Cole et al. "Convolutional neural networks can decode eye movement data: A black box approach to predicting task from eye movements"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Topic: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authors trained a CCN classifier for task classification from two eye-movement datasets. The key innovative point is that time-dependent "raw" data of eye positions were used. The authors demonstrate a reliable black box solution to task classification from eye movements.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Comments: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Greene et al. and </w:t>
      </w:r>
      <w:proofErr w:type="spellStart"/>
      <w:r w:rsidRPr="00050BBE">
        <w:rPr>
          <w:rFonts w:ascii="-webkit-standard" w:eastAsia="Times New Roman" w:hAnsi="-webkit-standard" w:cs="Times New Roman"/>
          <w:color w:val="000000"/>
          <w:sz w:val="27"/>
          <w:szCs w:val="27"/>
          <w:shd w:val="clear" w:color="auto" w:fill="FFFFFF"/>
        </w:rPr>
        <w:t>Borji</w:t>
      </w:r>
      <w:proofErr w:type="spellEnd"/>
      <w:r w:rsidRPr="00050BBE">
        <w:rPr>
          <w:rFonts w:ascii="-webkit-standard" w:eastAsia="Times New Roman" w:hAnsi="-webkit-standard" w:cs="Times New Roman"/>
          <w:color w:val="000000"/>
          <w:sz w:val="27"/>
          <w:szCs w:val="27"/>
          <w:shd w:val="clear" w:color="auto" w:fill="FFFFFF"/>
        </w:rPr>
        <w:t xml:space="preserve"> &amp; </w:t>
      </w:r>
      <w:proofErr w:type="spellStart"/>
      <w:r w:rsidRPr="00050BBE">
        <w:rPr>
          <w:rFonts w:ascii="-webkit-standard" w:eastAsia="Times New Roman" w:hAnsi="-webkit-standard" w:cs="Times New Roman"/>
          <w:color w:val="000000"/>
          <w:sz w:val="27"/>
          <w:szCs w:val="27"/>
          <w:shd w:val="clear" w:color="auto" w:fill="FFFFFF"/>
        </w:rPr>
        <w:t>Itti</w:t>
      </w:r>
      <w:proofErr w:type="spellEnd"/>
      <w:r w:rsidRPr="00050BBE">
        <w:rPr>
          <w:rFonts w:ascii="-webkit-standard" w:eastAsia="Times New Roman" w:hAnsi="-webkit-standard" w:cs="Times New Roman"/>
          <w:color w:val="000000"/>
          <w:sz w:val="27"/>
          <w:szCs w:val="27"/>
          <w:shd w:val="clear" w:color="auto" w:fill="FFFFFF"/>
        </w:rPr>
        <w:t xml:space="preserve"> investigated the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before. The current work, the authors claim to have contributed to its solution. The fundamental problem, from my perspective, is related to the definition of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 As Greene et al. put it,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argued that changing the information that an observer is asked to obtain from an image drastically changes his pattern of eye movements." The "pattern" is clearly meant to be related to series fixations and saccades, not raw data. Therefore, the relation between the current study and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is rather </w:t>
      </w:r>
      <w:proofErr w:type="spellStart"/>
      <w:r w:rsidRPr="00050BBE">
        <w:rPr>
          <w:rFonts w:ascii="-webkit-standard" w:eastAsia="Times New Roman" w:hAnsi="-webkit-standard" w:cs="Times New Roman"/>
          <w:color w:val="000000"/>
          <w:sz w:val="27"/>
          <w:szCs w:val="27"/>
          <w:shd w:val="clear" w:color="auto" w:fill="FFFFFF"/>
        </w:rPr>
        <w:t>intransparent</w:t>
      </w:r>
      <w:proofErr w:type="spellEnd"/>
      <w:r w:rsidRPr="00050BBE">
        <w:rPr>
          <w:rFonts w:ascii="-webkit-standard" w:eastAsia="Times New Roman" w:hAnsi="-webkit-standard" w:cs="Times New Roman"/>
          <w:color w:val="000000"/>
          <w:sz w:val="27"/>
          <w:szCs w:val="27"/>
          <w:shd w:val="clear" w:color="auto" w:fill="FFFFFF"/>
        </w:rPr>
        <w:t xml:space="preserve"> and complicated. It is known that fixational eye movements and </w:t>
      </w:r>
      <w:proofErr w:type="spellStart"/>
      <w:r w:rsidRPr="00050BBE">
        <w:rPr>
          <w:rFonts w:ascii="-webkit-standard" w:eastAsia="Times New Roman" w:hAnsi="-webkit-standard" w:cs="Times New Roman"/>
          <w:color w:val="000000"/>
          <w:sz w:val="27"/>
          <w:szCs w:val="27"/>
          <w:shd w:val="clear" w:color="auto" w:fill="FFFFFF"/>
        </w:rPr>
        <w:t>microsaccades</w:t>
      </w:r>
      <w:proofErr w:type="spellEnd"/>
      <w:r w:rsidRPr="00050BBE">
        <w:rPr>
          <w:rFonts w:ascii="-webkit-standard" w:eastAsia="Times New Roman" w:hAnsi="-webkit-standard" w:cs="Times New Roman"/>
          <w:color w:val="000000"/>
          <w:sz w:val="27"/>
          <w:szCs w:val="27"/>
          <w:shd w:val="clear" w:color="auto" w:fill="FFFFFF"/>
        </w:rPr>
        <w:t xml:space="preserve"> are highly viewer-specific and can be strongly modulated by task. Therefore, it could well be that the current manuscript's results are completely based on aspects of the data that are in a rather indirect connection to the original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Two possible solutions seem viable: First, compare results on the raw eye traces with processes data of saccade and fixation sequences. Second, rewrite the manuscript without the attempt to solve the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The latter solution would make a good contribution. The first is necessary, if the authors that their black box algorithm is classifying "mental state" from eye movement data without discussing the potential bypass from cognition to fixational eye movements to classification, which has little to do with the intended long-standing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challenge.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EOF </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00D360BE">
        <w:rPr>
          <w:rFonts w:ascii="-webkit-standard" w:eastAsia="Times New Roman" w:hAnsi="-webkit-standard" w:cs="Times New Roman"/>
          <w:color w:val="4472C4" w:themeColor="accent1"/>
        </w:rPr>
        <w:t>Reviewer #1 has provided a compact statement describing a perceived theoretical disconnect between our work and the current literature. We have chosen to break down our response to this comment in sections below:</w:t>
      </w:r>
    </w:p>
    <w:p w14:paraId="66903C6B" w14:textId="77777777" w:rsidR="00D360BE" w:rsidRDefault="00D360BE" w:rsidP="00383C1D">
      <w:pPr>
        <w:rPr>
          <w:rFonts w:ascii="-webkit-standard" w:eastAsia="Times New Roman" w:hAnsi="-webkit-standard" w:cs="Times New Roman"/>
          <w:color w:val="4472C4" w:themeColor="accent1"/>
        </w:rPr>
      </w:pPr>
    </w:p>
    <w:p w14:paraId="40B90257" w14:textId="4C669951" w:rsidR="004511F6" w:rsidRDefault="00D360BE" w:rsidP="00A11AA6">
      <w:pPr>
        <w:ind w:left="360" w:hanging="3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a</w:t>
      </w:r>
      <w:r>
        <w:rPr>
          <w:rFonts w:ascii="-webkit-standard" w:eastAsia="Times New Roman" w:hAnsi="-webkit-standard" w:cs="Times New Roman"/>
          <w:color w:val="4472C4" w:themeColor="accent1"/>
        </w:rPr>
        <w:t>) The fundamental problem with this manuscript, in the eyes of Reviewer #1, is in regard to the definition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w:t>
      </w:r>
      <w:r w:rsidR="005B769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 This problem appears to stem from a quote the reviewer provides from a manuscript by Greene et al. (2012), in which the reviewer asserts that the word “pattern” is “clearly meant to be related to series of fixations and saccades, not raw data.” For this reason, the reviewer believes that our work is not clearly related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r w:rsidR="005B769A">
        <w:rPr>
          <w:rFonts w:ascii="-webkit-standard" w:eastAsia="Times New Roman" w:hAnsi="-webkit-standard" w:cs="Times New Roman"/>
          <w:color w:val="4472C4" w:themeColor="accent1"/>
        </w:rPr>
        <w:t xml:space="preserve"> and that the results presented in our </w:t>
      </w:r>
      <w:r w:rsidR="005B769A">
        <w:rPr>
          <w:rFonts w:ascii="-webkit-standard" w:eastAsia="Times New Roman" w:hAnsi="-webkit-standard" w:cs="Times New Roman"/>
          <w:color w:val="4472C4" w:themeColor="accent1"/>
        </w:rPr>
        <w:lastRenderedPageBreak/>
        <w:t>manuscript could be based on aspects of the data not relevant to the “</w:t>
      </w:r>
      <w:r w:rsidR="005B769A" w:rsidRPr="004F7E0E">
        <w:rPr>
          <w:rFonts w:ascii="-webkit-standard" w:eastAsia="Times New Roman" w:hAnsi="-webkit-standard" w:cs="Times New Roman"/>
          <w:color w:val="4472C4" w:themeColor="accent1"/>
          <w:u w:val="single"/>
        </w:rPr>
        <w:t>original</w:t>
      </w:r>
      <w:r w:rsidR="005B769A">
        <w:rPr>
          <w:rFonts w:ascii="-webkit-standard" w:eastAsia="Times New Roman" w:hAnsi="-webkit-standard" w:cs="Times New Roman"/>
          <w:color w:val="4472C4" w:themeColor="accent1"/>
        </w:rPr>
        <w:t xml:space="preserve"> </w:t>
      </w:r>
      <w:proofErr w:type="spellStart"/>
      <w:r w:rsidR="005B769A">
        <w:rPr>
          <w:rFonts w:ascii="-webkit-standard" w:eastAsia="Times New Roman" w:hAnsi="-webkit-standard" w:cs="Times New Roman"/>
          <w:color w:val="4472C4" w:themeColor="accent1"/>
        </w:rPr>
        <w:t>Yarbus</w:t>
      </w:r>
      <w:proofErr w:type="spellEnd"/>
      <w:r w:rsidR="005B769A">
        <w:rPr>
          <w:rFonts w:ascii="-webkit-standard" w:eastAsia="Times New Roman" w:hAnsi="-webkit-standard" w:cs="Times New Roman"/>
          <w:color w:val="4472C4" w:themeColor="accent1"/>
        </w:rPr>
        <w:t xml:space="preserve"> problem.”</w:t>
      </w:r>
    </w:p>
    <w:p w14:paraId="28EA4080" w14:textId="3DB92EDD" w:rsidR="00EB35F5" w:rsidRDefault="00EB35F5" w:rsidP="00383C1D">
      <w:pPr>
        <w:rPr>
          <w:rFonts w:ascii="-webkit-standard" w:eastAsia="Times New Roman" w:hAnsi="-webkit-standard" w:cs="Times New Roman"/>
          <w:color w:val="4472C4" w:themeColor="accent1"/>
        </w:rPr>
      </w:pPr>
    </w:p>
    <w:p w14:paraId="0447AF41" w14:textId="2BF73994" w:rsidR="00EB35F5" w:rsidRDefault="009F4951" w:rsidP="00A11AA6">
      <w:pPr>
        <w:ind w:left="72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felt that it was important to address specific assertions made by the reviewer separate from the proposed solutions the reviewer provided. Here, we discuss </w:t>
      </w:r>
      <w:r w:rsidR="00C7140A">
        <w:rPr>
          <w:rFonts w:ascii="-webkit-standard" w:eastAsia="Times New Roman" w:hAnsi="-webkit-standard" w:cs="Times New Roman"/>
          <w:color w:val="4472C4" w:themeColor="accent1"/>
        </w:rPr>
        <w:t>important distinctions between specific points made by the reviewers and what we have discovered in the literature. We believe that the apparent fundamental disconnect between our approach and</w:t>
      </w:r>
      <w:r w:rsidR="00226D49">
        <w:rPr>
          <w:rFonts w:ascii="-webkit-standard" w:eastAsia="Times New Roman" w:hAnsi="-webkit-standard" w:cs="Times New Roman"/>
          <w:color w:val="4472C4" w:themeColor="accent1"/>
        </w:rPr>
        <w:t xml:space="preserve"> the other approaches to the</w:t>
      </w:r>
      <w:r w:rsidR="00C7140A">
        <w:rPr>
          <w:rFonts w:ascii="-webkit-standard" w:eastAsia="Times New Roman" w:hAnsi="-webkit-standard" w:cs="Times New Roman"/>
          <w:color w:val="4472C4" w:themeColor="accent1"/>
        </w:rPr>
        <w:t xml:space="preserve"> inverse </w:t>
      </w:r>
      <w:proofErr w:type="spellStart"/>
      <w:r w:rsidR="00C7140A">
        <w:rPr>
          <w:rFonts w:ascii="-webkit-standard" w:eastAsia="Times New Roman" w:hAnsi="-webkit-standard" w:cs="Times New Roman"/>
          <w:color w:val="4472C4" w:themeColor="accent1"/>
        </w:rPr>
        <w:t>Yarbus</w:t>
      </w:r>
      <w:proofErr w:type="spellEnd"/>
      <w:r w:rsidR="00C7140A">
        <w:rPr>
          <w:rFonts w:ascii="-webkit-standard" w:eastAsia="Times New Roman" w:hAnsi="-webkit-standard" w:cs="Times New Roman"/>
          <w:color w:val="4472C4" w:themeColor="accent1"/>
        </w:rPr>
        <w:t xml:space="preserve"> problem is mainly due to some misunderstandings that we have attempted to address in the manuscript by clarifying language used throughout the manuscript.</w:t>
      </w:r>
      <w:r w:rsidR="0004617E">
        <w:rPr>
          <w:rFonts w:ascii="-webkit-standard" w:eastAsia="Times New Roman" w:hAnsi="-webkit-standard" w:cs="Times New Roman"/>
          <w:color w:val="4472C4" w:themeColor="accent1"/>
        </w:rPr>
        <w:t xml:space="preserve"> </w:t>
      </w:r>
      <w:r w:rsidR="00C7140A">
        <w:rPr>
          <w:rFonts w:ascii="-webkit-standard" w:eastAsia="Times New Roman" w:hAnsi="-webkit-standard" w:cs="Times New Roman"/>
          <w:color w:val="4472C4" w:themeColor="accent1"/>
        </w:rPr>
        <w:t xml:space="preserve">The specific comments we </w:t>
      </w:r>
      <w:r w:rsidR="00D12974">
        <w:rPr>
          <w:rFonts w:ascii="-webkit-standard" w:eastAsia="Times New Roman" w:hAnsi="-webkit-standard" w:cs="Times New Roman"/>
          <w:color w:val="4472C4" w:themeColor="accent1"/>
        </w:rPr>
        <w:t>were able</w:t>
      </w:r>
      <w:r w:rsidR="00C7140A">
        <w:rPr>
          <w:rFonts w:ascii="-webkit-standard" w:eastAsia="Times New Roman" w:hAnsi="-webkit-standard" w:cs="Times New Roman"/>
          <w:color w:val="4472C4" w:themeColor="accent1"/>
        </w:rPr>
        <w:t xml:space="preserve"> to address are presented below:</w:t>
      </w:r>
    </w:p>
    <w:p w14:paraId="3927B9BC" w14:textId="046E5BAA" w:rsidR="00EB35F5" w:rsidRDefault="00EB35F5" w:rsidP="00C7140A">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Yarbus</w:t>
      </w:r>
      <w:proofErr w:type="spellEnd"/>
      <w:r w:rsidRPr="00C7140A">
        <w:rPr>
          <w:rFonts w:ascii="-webkit-standard" w:eastAsia="Times New Roman" w:hAnsi="-webkit-standard" w:cs="Times New Roman"/>
          <w:color w:val="4472C4" w:themeColor="accent1"/>
        </w:rPr>
        <w:t xml:space="preserve"> challenge/problem</w:t>
      </w:r>
    </w:p>
    <w:p w14:paraId="7CDFD300" w14:textId="56766267" w:rsidR="004676EA" w:rsidRDefault="00C7140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main purpose of the paper is to categorize task-at-hand from minimally processed eye movement data, also known as the </w:t>
      </w:r>
      <w:r w:rsidRPr="00A9640D">
        <w:rPr>
          <w:rFonts w:ascii="-webkit-standard" w:eastAsia="Times New Roman" w:hAnsi="-webkit-standard" w:cs="Times New Roman"/>
          <w:color w:val="4472C4" w:themeColor="accent1"/>
          <w:u w:val="single"/>
        </w:rPr>
        <w:t>inverse</w:t>
      </w:r>
      <w:r>
        <w:rPr>
          <w:rFonts w:ascii="-webkit-standard" w:eastAsia="Times New Roman" w:hAnsi="-webkit-standard" w:cs="Times New Roman"/>
          <w:color w:val="4472C4" w:themeColor="accent1"/>
        </w:rPr>
        <w:t xml:space="preserv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r w:rsidR="00894033">
        <w:rPr>
          <w:rFonts w:ascii="-webkit-standard" w:eastAsia="Times New Roman" w:hAnsi="-webkit-standard" w:cs="Times New Roman"/>
          <w:color w:val="4472C4" w:themeColor="accent1"/>
        </w:rPr>
        <w:t>Haji-</w:t>
      </w:r>
      <w:proofErr w:type="spellStart"/>
      <w:r w:rsidR="00894033">
        <w:rPr>
          <w:rFonts w:ascii="-webkit-standard" w:eastAsia="Times New Roman" w:hAnsi="-webkit-standard" w:cs="Times New Roman"/>
          <w:color w:val="4472C4" w:themeColor="accent1"/>
        </w:rPr>
        <w:t>Abolhassani</w:t>
      </w:r>
      <w:proofErr w:type="spellEnd"/>
      <w:r w:rsidR="00894033">
        <w:rPr>
          <w:rFonts w:ascii="-webkit-standard" w:eastAsia="Times New Roman" w:hAnsi="-webkit-standard" w:cs="Times New Roman"/>
          <w:color w:val="4472C4" w:themeColor="accent1"/>
        </w:rPr>
        <w:t xml:space="preserve"> &amp; Clark, 2014</w:t>
      </w:r>
      <w:r>
        <w:rPr>
          <w:rFonts w:ascii="-webkit-standard" w:eastAsia="Times New Roman" w:hAnsi="-webkit-standard" w:cs="Times New Roman"/>
          <w:color w:val="4472C4" w:themeColor="accent1"/>
        </w:rPr>
        <w:t xml:space="preserve">). </w:t>
      </w:r>
      <w:r w:rsidR="00B37407">
        <w:rPr>
          <w:rFonts w:ascii="-webkit-standard" w:eastAsia="Times New Roman" w:hAnsi="-webkit-standard" w:cs="Times New Roman"/>
          <w:color w:val="4472C4" w:themeColor="accent1"/>
        </w:rPr>
        <w:t xml:space="preserve">The original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1967), was to understand how </w:t>
      </w:r>
      <w:del w:id="0" w:author="Mike Dodd" w:date="2021-01-08T08:01:00Z">
        <w:r w:rsidR="00B37407" w:rsidDel="003165D9">
          <w:rPr>
            <w:rFonts w:ascii="-webkit-standard" w:eastAsia="Times New Roman" w:hAnsi="-webkit-standard" w:cs="Times New Roman"/>
            <w:color w:val="4472C4" w:themeColor="accent1"/>
          </w:rPr>
          <w:delText xml:space="preserve">the </w:delText>
        </w:r>
      </w:del>
      <w:r w:rsidR="00B37407">
        <w:rPr>
          <w:rFonts w:ascii="-webkit-standard" w:eastAsia="Times New Roman" w:hAnsi="-webkit-standard" w:cs="Times New Roman"/>
          <w:color w:val="4472C4" w:themeColor="accent1"/>
        </w:rPr>
        <w:t xml:space="preserve">task influences eye movement data, a definition that follows with the Greene et al. quote presented by the </w:t>
      </w:r>
      <w:commentRangeStart w:id="1"/>
      <w:r w:rsidR="00B37407">
        <w:rPr>
          <w:rFonts w:ascii="-webkit-standard" w:eastAsia="Times New Roman" w:hAnsi="-webkit-standard" w:cs="Times New Roman"/>
          <w:color w:val="4472C4" w:themeColor="accent1"/>
        </w:rPr>
        <w:t>reviewer.</w:t>
      </w:r>
      <w:commentRangeEnd w:id="1"/>
      <w:r w:rsidR="003165D9">
        <w:rPr>
          <w:rStyle w:val="CommentReference"/>
        </w:rPr>
        <w:commentReference w:id="1"/>
      </w:r>
      <w:r w:rsidR="00B37407">
        <w:rPr>
          <w:rFonts w:ascii="-webkit-standard" w:eastAsia="Times New Roman" w:hAnsi="-webkit-standard" w:cs="Times New Roman"/>
          <w:color w:val="4472C4" w:themeColor="accent1"/>
        </w:rPr>
        <w:t xml:space="preserve"> This means that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and the </w:t>
      </w:r>
      <w:r w:rsidR="00B37407">
        <w:rPr>
          <w:rFonts w:ascii="-webkit-standard" w:eastAsia="Times New Roman" w:hAnsi="-webkit-standard" w:cs="Times New Roman"/>
          <w:color w:val="4472C4" w:themeColor="accent1"/>
          <w:u w:val="single"/>
        </w:rPr>
        <w:t>inverse</w:t>
      </w:r>
      <w:r w:rsidR="00B37407">
        <w:rPr>
          <w:rFonts w:ascii="-webkit-standard" w:eastAsia="Times New Roman" w:hAnsi="-webkit-standard" w:cs="Times New Roman"/>
          <w:color w:val="4472C4" w:themeColor="accent1"/>
        </w:rPr>
        <w:t xml:space="preserv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are two separate (albeit related) problems. From this comment, we cannot discern whether the </w:t>
      </w:r>
      <w:commentRangeStart w:id="2"/>
      <w:r w:rsidR="00B37407">
        <w:rPr>
          <w:rFonts w:ascii="-webkit-standard" w:eastAsia="Times New Roman" w:hAnsi="-webkit-standard" w:cs="Times New Roman"/>
          <w:color w:val="4472C4" w:themeColor="accent1"/>
        </w:rPr>
        <w:t>reviewer is aware of this distinction</w:t>
      </w:r>
      <w:commentRangeEnd w:id="2"/>
      <w:r w:rsidR="003165D9">
        <w:rPr>
          <w:rStyle w:val="CommentReference"/>
        </w:rPr>
        <w:commentReference w:id="2"/>
      </w:r>
      <w:r w:rsidR="00B37407">
        <w:rPr>
          <w:rFonts w:ascii="-webkit-standard" w:eastAsia="Times New Roman" w:hAnsi="-webkit-standard" w:cs="Times New Roman"/>
          <w:color w:val="4472C4" w:themeColor="accent1"/>
        </w:rPr>
        <w:t xml:space="preserve">, if the reviewer characterized our findings with the </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 because this is how our manuscript read, or if </w:t>
      </w:r>
      <w:commentRangeStart w:id="3"/>
      <w:r w:rsidR="00B37407">
        <w:rPr>
          <w:rFonts w:ascii="-webkit-standard" w:eastAsia="Times New Roman" w:hAnsi="-webkit-standard" w:cs="Times New Roman"/>
          <w:color w:val="4472C4" w:themeColor="accent1"/>
        </w:rPr>
        <w:t xml:space="preserve">they just chose to use the terms </w:t>
      </w:r>
      <w:r w:rsidR="004676EA">
        <w:rPr>
          <w:rFonts w:ascii="-webkit-standard" w:eastAsia="Times New Roman" w:hAnsi="-webkit-standard" w:cs="Times New Roman"/>
          <w:color w:val="4472C4" w:themeColor="accent1"/>
        </w:rPr>
        <w:t>“</w:t>
      </w:r>
      <w:proofErr w:type="spellStart"/>
      <w:r w:rsidR="004676EA">
        <w:rPr>
          <w:rFonts w:ascii="-webkit-standard" w:eastAsia="Times New Roman" w:hAnsi="-webkit-standard" w:cs="Times New Roman"/>
          <w:color w:val="4472C4" w:themeColor="accent1"/>
        </w:rPr>
        <w:t>Yarbus</w:t>
      </w:r>
      <w:proofErr w:type="spellEnd"/>
      <w:r w:rsidR="004676EA">
        <w:rPr>
          <w:rFonts w:ascii="-webkit-standard" w:eastAsia="Times New Roman" w:hAnsi="-webkit-standard" w:cs="Times New Roman"/>
          <w:color w:val="4472C4" w:themeColor="accent1"/>
        </w:rPr>
        <w:t xml:space="preserve"> challenge” and </w:t>
      </w:r>
      <w:r w:rsidR="00B37407">
        <w:rPr>
          <w:rFonts w:ascii="-webkit-standard" w:eastAsia="Times New Roman" w:hAnsi="-webkit-standard" w:cs="Times New Roman"/>
          <w:color w:val="4472C4" w:themeColor="accent1"/>
        </w:rPr>
        <w:t>“</w:t>
      </w:r>
      <w:proofErr w:type="spellStart"/>
      <w:r w:rsidR="00B37407">
        <w:rPr>
          <w:rFonts w:ascii="-webkit-standard" w:eastAsia="Times New Roman" w:hAnsi="-webkit-standard" w:cs="Times New Roman"/>
          <w:color w:val="4472C4" w:themeColor="accent1"/>
        </w:rPr>
        <w:t>Yarbus</w:t>
      </w:r>
      <w:proofErr w:type="spellEnd"/>
      <w:r w:rsidR="00B37407">
        <w:rPr>
          <w:rFonts w:ascii="-webkit-standard" w:eastAsia="Times New Roman" w:hAnsi="-webkit-standard" w:cs="Times New Roman"/>
          <w:color w:val="4472C4" w:themeColor="accent1"/>
        </w:rPr>
        <w:t xml:space="preserve"> problem”</w:t>
      </w:r>
      <w:r w:rsidR="004676EA">
        <w:rPr>
          <w:rFonts w:ascii="-webkit-standard" w:eastAsia="Times New Roman" w:hAnsi="-webkit-standard" w:cs="Times New Roman"/>
          <w:color w:val="4472C4" w:themeColor="accent1"/>
        </w:rPr>
        <w:t xml:space="preserve"> out of convenience (less to type).</w:t>
      </w:r>
      <w:commentRangeEnd w:id="3"/>
      <w:r w:rsidR="003165D9">
        <w:rPr>
          <w:rStyle w:val="CommentReference"/>
        </w:rPr>
        <w:commentReference w:id="3"/>
      </w:r>
    </w:p>
    <w:p w14:paraId="138530BF" w14:textId="77777777" w:rsidR="004676EA" w:rsidRDefault="004676EA" w:rsidP="00C7140A">
      <w:pPr>
        <w:pStyle w:val="ListParagraph"/>
        <w:ind w:left="2160"/>
        <w:rPr>
          <w:rFonts w:ascii="-webkit-standard" w:eastAsia="Times New Roman" w:hAnsi="-webkit-standard" w:cs="Times New Roman"/>
          <w:color w:val="4472C4" w:themeColor="accent1"/>
        </w:rPr>
      </w:pPr>
    </w:p>
    <w:p w14:paraId="18BF4C45" w14:textId="35A45612" w:rsidR="00C7140A" w:rsidRDefault="004676EA"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Regardless of the source for this </w:t>
      </w:r>
      <w:r w:rsidR="0077024E">
        <w:rPr>
          <w:rFonts w:ascii="-webkit-standard" w:eastAsia="Times New Roman" w:hAnsi="-webkit-standard" w:cs="Times New Roman"/>
          <w:color w:val="4472C4" w:themeColor="accent1"/>
        </w:rPr>
        <w:t xml:space="preserve">apparent </w:t>
      </w:r>
      <w:r>
        <w:rPr>
          <w:rFonts w:ascii="-webkit-standard" w:eastAsia="Times New Roman" w:hAnsi="-webkit-standard" w:cs="Times New Roman"/>
          <w:color w:val="4472C4" w:themeColor="accent1"/>
        </w:rPr>
        <w:t xml:space="preserve">misunderstanding, </w:t>
      </w:r>
      <w:r w:rsidR="00C4098E">
        <w:rPr>
          <w:rFonts w:ascii="-webkit-standard" w:eastAsia="Times New Roman" w:hAnsi="-webkit-standard" w:cs="Times New Roman"/>
          <w:color w:val="4472C4" w:themeColor="accent1"/>
        </w:rPr>
        <w:t xml:space="preserve">we feel that this is a very important distinction to be made. </w:t>
      </w:r>
      <w:commentRangeStart w:id="4"/>
      <w:r w:rsidR="00C4098E">
        <w:rPr>
          <w:rFonts w:ascii="-webkit-standard" w:eastAsia="Times New Roman" w:hAnsi="-webkit-standard" w:cs="Times New Roman"/>
          <w:color w:val="4472C4" w:themeColor="accent1"/>
        </w:rPr>
        <w:t xml:space="preserve">In order to avoid future misunderstanding, </w:t>
      </w:r>
      <w:r>
        <w:rPr>
          <w:rFonts w:ascii="-webkit-standard" w:eastAsia="Times New Roman" w:hAnsi="-webkit-standard" w:cs="Times New Roman"/>
          <w:color w:val="4472C4" w:themeColor="accent1"/>
        </w:rPr>
        <w:t>we made it a point to address this issue by further clarifying the distinction between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w:t>
      </w:r>
      <w:commentRangeEnd w:id="4"/>
      <w:r w:rsidR="00351473">
        <w:rPr>
          <w:rStyle w:val="CommentReference"/>
        </w:rPr>
        <w:commentReference w:id="4"/>
      </w:r>
      <w:r>
        <w:rPr>
          <w:rFonts w:ascii="-webkit-standard" w:eastAsia="Times New Roman" w:hAnsi="-webkit-standard" w:cs="Times New Roman"/>
          <w:color w:val="4472C4" w:themeColor="accent1"/>
        </w:rPr>
        <w:t xml:space="preserve">” and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process” </w:t>
      </w:r>
      <w:commentRangeStart w:id="5"/>
      <w:r>
        <w:rPr>
          <w:rFonts w:ascii="-webkit-standard" w:eastAsia="Times New Roman" w:hAnsi="-webkit-standard" w:cs="Times New Roman"/>
          <w:color w:val="4472C4" w:themeColor="accent1"/>
        </w:rPr>
        <w:t>within the manuscript where appropriate.</w:t>
      </w:r>
      <w:commentRangeEnd w:id="5"/>
      <w:r w:rsidR="00812D78">
        <w:rPr>
          <w:rStyle w:val="CommentReference"/>
        </w:rPr>
        <w:commentReference w:id="5"/>
      </w:r>
    </w:p>
    <w:p w14:paraId="535C2E66" w14:textId="126CDC32" w:rsidR="00F9611C" w:rsidRDefault="00F9611C" w:rsidP="00C7140A">
      <w:pPr>
        <w:pStyle w:val="ListParagraph"/>
        <w:ind w:left="2160"/>
        <w:rPr>
          <w:rFonts w:ascii="-webkit-standard" w:eastAsia="Times New Roman" w:hAnsi="-webkit-standard" w:cs="Times New Roman"/>
          <w:color w:val="4472C4" w:themeColor="accent1"/>
        </w:rPr>
      </w:pPr>
    </w:p>
    <w:p w14:paraId="7548152C" w14:textId="0D34BE35" w:rsidR="00F9611C" w:rsidRDefault="00F9611C" w:rsidP="00C7140A">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All of the following comments in response to the comments from Reviewer #1 treat references from the reviewer to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Challenge” or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as meaning to refer to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w:t>
      </w:r>
    </w:p>
    <w:p w14:paraId="2A835549" w14:textId="77777777" w:rsidR="00812D78" w:rsidRPr="00B37407" w:rsidRDefault="00812D78" w:rsidP="00C7140A">
      <w:pPr>
        <w:pStyle w:val="ListParagraph"/>
        <w:ind w:left="2160"/>
        <w:rPr>
          <w:rFonts w:ascii="-webkit-standard" w:eastAsia="Times New Roman" w:hAnsi="-webkit-standard" w:cs="Times New Roman"/>
          <w:color w:val="4472C4" w:themeColor="accent1"/>
        </w:rPr>
      </w:pPr>
    </w:p>
    <w:p w14:paraId="16B8FAEC" w14:textId="66669AC1" w:rsidR="00812D78" w:rsidRDefault="00EB35F5" w:rsidP="00812D78">
      <w:pPr>
        <w:pStyle w:val="ListParagraph"/>
        <w:numPr>
          <w:ilvl w:val="0"/>
          <w:numId w:val="7"/>
        </w:numPr>
        <w:rPr>
          <w:rFonts w:ascii="-webkit-standard" w:eastAsia="Times New Roman" w:hAnsi="-webkit-standard" w:cs="Times New Roman"/>
          <w:color w:val="4472C4" w:themeColor="accent1"/>
        </w:rPr>
      </w:pPr>
      <w:proofErr w:type="spellStart"/>
      <w:r w:rsidRPr="00C7140A">
        <w:rPr>
          <w:rFonts w:ascii="-webkit-standard" w:eastAsia="Times New Roman" w:hAnsi="-webkit-standard" w:cs="Times New Roman"/>
          <w:color w:val="4472C4" w:themeColor="accent1"/>
        </w:rPr>
        <w:t>Borji</w:t>
      </w:r>
      <w:proofErr w:type="spellEnd"/>
      <w:r w:rsidRPr="00C7140A">
        <w:rPr>
          <w:rFonts w:ascii="-webkit-standard" w:eastAsia="Times New Roman" w:hAnsi="-webkit-standard" w:cs="Times New Roman"/>
          <w:color w:val="4472C4" w:themeColor="accent1"/>
        </w:rPr>
        <w:t xml:space="preserve"> &amp; </w:t>
      </w:r>
      <w:proofErr w:type="spellStart"/>
      <w:r w:rsidRPr="00C7140A">
        <w:rPr>
          <w:rFonts w:ascii="-webkit-standard" w:eastAsia="Times New Roman" w:hAnsi="-webkit-standard" w:cs="Times New Roman"/>
          <w:color w:val="4472C4" w:themeColor="accent1"/>
        </w:rPr>
        <w:t>Itti</w:t>
      </w:r>
      <w:proofErr w:type="spellEnd"/>
    </w:p>
    <w:p w14:paraId="094BC957" w14:textId="02BF58F1" w:rsidR="00812D78" w:rsidRDefault="00A712FC"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reviewer specifically points to Greene et al. </w:t>
      </w:r>
      <w:r w:rsidR="002E4E3A">
        <w:rPr>
          <w:rFonts w:ascii="-webkit-standard" w:eastAsia="Times New Roman" w:hAnsi="-webkit-standard" w:cs="Times New Roman"/>
          <w:color w:val="4472C4" w:themeColor="accent1"/>
        </w:rPr>
        <w:t xml:space="preserve">(2012) </w:t>
      </w:r>
      <w:r>
        <w:rPr>
          <w:rFonts w:ascii="-webkit-standard" w:eastAsia="Times New Roman" w:hAnsi="-webkit-standard" w:cs="Times New Roman"/>
          <w:color w:val="4472C4" w:themeColor="accent1"/>
        </w:rPr>
        <w:t xml:space="preserve">and </w:t>
      </w:r>
      <w:proofErr w:type="spellStart"/>
      <w:r>
        <w:rPr>
          <w:rFonts w:ascii="-webkit-standard" w:eastAsia="Times New Roman" w:hAnsi="-webkit-standard" w:cs="Times New Roman"/>
          <w:color w:val="4472C4" w:themeColor="accent1"/>
        </w:rPr>
        <w:t>Borji</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Itti</w:t>
      </w:r>
      <w:proofErr w:type="spellEnd"/>
      <w:r>
        <w:rPr>
          <w:rFonts w:ascii="-webkit-standard" w:eastAsia="Times New Roman" w:hAnsi="-webkit-standard" w:cs="Times New Roman"/>
          <w:color w:val="4472C4" w:themeColor="accent1"/>
        </w:rPr>
        <w:t xml:space="preserve"> </w:t>
      </w:r>
      <w:r w:rsidR="002E4E3A">
        <w:rPr>
          <w:rFonts w:ascii="-webkit-standard" w:eastAsia="Times New Roman" w:hAnsi="-webkit-standard" w:cs="Times New Roman"/>
          <w:color w:val="4472C4" w:themeColor="accent1"/>
        </w:rPr>
        <w:t xml:space="preserve">(2014) </w:t>
      </w:r>
      <w:r>
        <w:rPr>
          <w:rFonts w:ascii="-webkit-standard" w:eastAsia="Times New Roman" w:hAnsi="-webkit-standard" w:cs="Times New Roman"/>
          <w:color w:val="4472C4" w:themeColor="accent1"/>
        </w:rPr>
        <w:t>as examples of studies of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These studies are supposed to present what the reviewer perceives as a fair </w:t>
      </w:r>
      <w:r w:rsidR="000B24DB">
        <w:rPr>
          <w:rFonts w:ascii="-webkit-standard" w:eastAsia="Times New Roman" w:hAnsi="-webkit-standard" w:cs="Times New Roman"/>
          <w:color w:val="4472C4" w:themeColor="accent1"/>
        </w:rPr>
        <w:t>representation of what constitutes a true approach to solving the “</w:t>
      </w:r>
      <w:proofErr w:type="spellStart"/>
      <w:r w:rsidR="000B24DB">
        <w:rPr>
          <w:rFonts w:ascii="-webkit-standard" w:eastAsia="Times New Roman" w:hAnsi="-webkit-standard" w:cs="Times New Roman"/>
          <w:color w:val="4472C4" w:themeColor="accent1"/>
        </w:rPr>
        <w:t>Yarbus</w:t>
      </w:r>
      <w:proofErr w:type="spellEnd"/>
      <w:r w:rsidR="000B24DB">
        <w:rPr>
          <w:rFonts w:ascii="-webkit-standard" w:eastAsia="Times New Roman" w:hAnsi="-webkit-standard" w:cs="Times New Roman"/>
          <w:color w:val="4472C4" w:themeColor="accent1"/>
        </w:rPr>
        <w:t xml:space="preserve"> problem.”</w:t>
      </w:r>
      <w:r w:rsidR="00772140">
        <w:rPr>
          <w:rFonts w:ascii="-webkit-standard" w:eastAsia="Times New Roman" w:hAnsi="-webkit-standard" w:cs="Times New Roman"/>
          <w:color w:val="4472C4" w:themeColor="accent1"/>
        </w:rPr>
        <w:t xml:space="preserve"> Namely, that the problem only applies to fixation and saccade data. The issue with this assertion, as pointed out by </w:t>
      </w:r>
      <w:r w:rsidR="002E4E3A">
        <w:rPr>
          <w:rFonts w:ascii="-webkit-standard" w:eastAsia="Times New Roman" w:hAnsi="-webkit-standard" w:cs="Times New Roman"/>
          <w:color w:val="4472C4" w:themeColor="accent1"/>
        </w:rPr>
        <w:t>Haji-</w:t>
      </w:r>
      <w:proofErr w:type="spellStart"/>
      <w:r w:rsidR="002E4E3A">
        <w:rPr>
          <w:rFonts w:ascii="-webkit-standard" w:eastAsia="Times New Roman" w:hAnsi="-webkit-standard" w:cs="Times New Roman"/>
          <w:color w:val="4472C4" w:themeColor="accent1"/>
        </w:rPr>
        <w:t>Abolhassani</w:t>
      </w:r>
      <w:proofErr w:type="spellEnd"/>
      <w:r w:rsidR="002E4E3A">
        <w:rPr>
          <w:rFonts w:ascii="-webkit-standard" w:eastAsia="Times New Roman" w:hAnsi="-webkit-standard" w:cs="Times New Roman"/>
          <w:color w:val="4472C4" w:themeColor="accent1"/>
        </w:rPr>
        <w:t xml:space="preserve"> &amp; Clark (2014)</w:t>
      </w:r>
      <w:r w:rsidR="00772140">
        <w:rPr>
          <w:rFonts w:ascii="-webkit-standard" w:eastAsia="Times New Roman" w:hAnsi="-webkit-standard" w:cs="Times New Roman"/>
          <w:color w:val="4472C4" w:themeColor="accent1"/>
        </w:rPr>
        <w:t xml:space="preserve">, is that </w:t>
      </w:r>
      <w:proofErr w:type="spellStart"/>
      <w:r w:rsidR="002E4E3A">
        <w:rPr>
          <w:rFonts w:ascii="-webkit-standard" w:eastAsia="Times New Roman" w:hAnsi="-webkit-standard" w:cs="Times New Roman"/>
          <w:color w:val="4472C4" w:themeColor="accent1"/>
        </w:rPr>
        <w:t>Borji</w:t>
      </w:r>
      <w:proofErr w:type="spellEnd"/>
      <w:r w:rsidR="002E4E3A">
        <w:rPr>
          <w:rFonts w:ascii="-webkit-standard" w:eastAsia="Times New Roman" w:hAnsi="-webkit-standard" w:cs="Times New Roman"/>
          <w:color w:val="4472C4" w:themeColor="accent1"/>
        </w:rPr>
        <w:t xml:space="preserve"> &amp; </w:t>
      </w:r>
      <w:proofErr w:type="spellStart"/>
      <w:r w:rsidR="002E4E3A">
        <w:rPr>
          <w:rFonts w:ascii="-webkit-standard" w:eastAsia="Times New Roman" w:hAnsi="-webkit-standard" w:cs="Times New Roman"/>
          <w:color w:val="4472C4" w:themeColor="accent1"/>
        </w:rPr>
        <w:t>Itti</w:t>
      </w:r>
      <w:proofErr w:type="spellEnd"/>
      <w:r w:rsidR="002E4E3A">
        <w:rPr>
          <w:rFonts w:ascii="-webkit-standard" w:eastAsia="Times New Roman" w:hAnsi="-webkit-standard" w:cs="Times New Roman"/>
          <w:color w:val="4472C4" w:themeColor="accent1"/>
        </w:rPr>
        <w:t xml:space="preserve"> did not use only fixation and saccade data/statistics, which is in conflict with what the </w:t>
      </w:r>
      <w:r w:rsidR="002E4E3A">
        <w:rPr>
          <w:rFonts w:ascii="-webkit-standard" w:eastAsia="Times New Roman" w:hAnsi="-webkit-standard" w:cs="Times New Roman"/>
          <w:color w:val="4472C4" w:themeColor="accent1"/>
        </w:rPr>
        <w:lastRenderedPageBreak/>
        <w:t>reviewer later</w:t>
      </w:r>
      <w:r w:rsidR="00F9611C">
        <w:rPr>
          <w:rFonts w:ascii="-webkit-standard" w:eastAsia="Times New Roman" w:hAnsi="-webkit-standard" w:cs="Times New Roman"/>
          <w:color w:val="4472C4" w:themeColor="accent1"/>
        </w:rPr>
        <w:t xml:space="preserve"> asserts is the reason why our study does not relate to the “</w:t>
      </w:r>
      <w:proofErr w:type="spellStart"/>
      <w:r w:rsidR="00F9611C">
        <w:rPr>
          <w:rFonts w:ascii="-webkit-standard" w:eastAsia="Times New Roman" w:hAnsi="-webkit-standard" w:cs="Times New Roman"/>
          <w:color w:val="4472C4" w:themeColor="accent1"/>
        </w:rPr>
        <w:t>Yarbus</w:t>
      </w:r>
      <w:proofErr w:type="spellEnd"/>
      <w:r w:rsidR="00F9611C">
        <w:rPr>
          <w:rFonts w:ascii="-webkit-standard" w:eastAsia="Times New Roman" w:hAnsi="-webkit-standard" w:cs="Times New Roman"/>
          <w:color w:val="4472C4" w:themeColor="accent1"/>
        </w:rPr>
        <w:t xml:space="preserve"> problem”</w:t>
      </w:r>
      <w:r w:rsidR="002E4E3A">
        <w:rPr>
          <w:rFonts w:ascii="-webkit-standard" w:eastAsia="Times New Roman" w:hAnsi="-webkit-standard" w:cs="Times New Roman"/>
          <w:color w:val="4472C4" w:themeColor="accent1"/>
        </w:rPr>
        <w:t xml:space="preserve">. </w:t>
      </w:r>
      <w:r w:rsidR="00A84D07">
        <w:rPr>
          <w:rFonts w:ascii="-webkit-standard" w:eastAsia="Times New Roman" w:hAnsi="-webkit-standard" w:cs="Times New Roman"/>
          <w:color w:val="4472C4" w:themeColor="accent1"/>
        </w:rPr>
        <w:t xml:space="preserve">In the </w:t>
      </w:r>
      <w:proofErr w:type="spellStart"/>
      <w:r w:rsidR="00A84D07">
        <w:rPr>
          <w:rFonts w:ascii="-webkit-standard" w:eastAsia="Times New Roman" w:hAnsi="-webkit-standard" w:cs="Times New Roman"/>
          <w:color w:val="4472C4" w:themeColor="accent1"/>
        </w:rPr>
        <w:t>Borji</w:t>
      </w:r>
      <w:proofErr w:type="spellEnd"/>
      <w:r w:rsidR="00A84D07">
        <w:rPr>
          <w:rFonts w:ascii="-webkit-standard" w:eastAsia="Times New Roman" w:hAnsi="-webkit-standard" w:cs="Times New Roman"/>
          <w:color w:val="4472C4" w:themeColor="accent1"/>
        </w:rPr>
        <w:t xml:space="preserve"> &amp; </w:t>
      </w:r>
      <w:proofErr w:type="spellStart"/>
      <w:r w:rsidR="00A84D07">
        <w:rPr>
          <w:rFonts w:ascii="-webkit-standard" w:eastAsia="Times New Roman" w:hAnsi="-webkit-standard" w:cs="Times New Roman"/>
          <w:color w:val="4472C4" w:themeColor="accent1"/>
        </w:rPr>
        <w:t>Itti</w:t>
      </w:r>
      <w:proofErr w:type="spellEnd"/>
      <w:r w:rsidR="00A84D07">
        <w:rPr>
          <w:rFonts w:ascii="-webkit-standard" w:eastAsia="Times New Roman" w:hAnsi="-webkit-standard" w:cs="Times New Roman"/>
          <w:color w:val="4472C4" w:themeColor="accent1"/>
        </w:rPr>
        <w:t xml:space="preserve"> (2014) study, series of fixations and saccades are analyzed </w:t>
      </w:r>
      <w:r w:rsidR="00A84D07" w:rsidRPr="00A84D07">
        <w:rPr>
          <w:rFonts w:ascii="-webkit-standard" w:eastAsia="Times New Roman" w:hAnsi="-webkit-standard" w:cs="Times New Roman"/>
          <w:color w:val="4472C4" w:themeColor="accent1"/>
          <w:u w:val="single"/>
        </w:rPr>
        <w:t>in addition to</w:t>
      </w:r>
      <w:r w:rsidR="00A84D07">
        <w:rPr>
          <w:rFonts w:ascii="-webkit-standard" w:eastAsia="Times New Roman" w:hAnsi="-webkit-standard" w:cs="Times New Roman"/>
          <w:color w:val="4472C4" w:themeColor="accent1"/>
        </w:rPr>
        <w:t xml:space="preserve"> spatial information which was later inferred from the eye movement data.</w:t>
      </w:r>
      <w:r w:rsidR="009D4B3A">
        <w:rPr>
          <w:rFonts w:ascii="-webkit-standard" w:eastAsia="Times New Roman" w:hAnsi="-webkit-standard" w:cs="Times New Roman"/>
          <w:color w:val="4472C4" w:themeColor="accent1"/>
        </w:rPr>
        <w:t xml:space="preserve"> It is unclear to us why </w:t>
      </w:r>
      <w:r w:rsidR="00BE40FD">
        <w:rPr>
          <w:rFonts w:ascii="-webkit-standard" w:eastAsia="Times New Roman" w:hAnsi="-webkit-standard" w:cs="Times New Roman"/>
          <w:color w:val="4472C4" w:themeColor="accent1"/>
        </w:rPr>
        <w:t xml:space="preserve">this </w:t>
      </w:r>
      <w:r w:rsidR="009D4B3A">
        <w:rPr>
          <w:rFonts w:ascii="-webkit-standard" w:eastAsia="Times New Roman" w:hAnsi="-webkit-standard" w:cs="Times New Roman"/>
          <w:color w:val="4472C4" w:themeColor="accent1"/>
        </w:rPr>
        <w:t xml:space="preserve">approach would be considered a more valid solution to the inverse </w:t>
      </w:r>
      <w:proofErr w:type="spellStart"/>
      <w:r w:rsidR="009D4B3A">
        <w:rPr>
          <w:rFonts w:ascii="-webkit-standard" w:eastAsia="Times New Roman" w:hAnsi="-webkit-standard" w:cs="Times New Roman"/>
          <w:color w:val="4472C4" w:themeColor="accent1"/>
        </w:rPr>
        <w:t>Yarbus</w:t>
      </w:r>
      <w:proofErr w:type="spellEnd"/>
      <w:r w:rsidR="009D4B3A">
        <w:rPr>
          <w:rFonts w:ascii="-webkit-standard" w:eastAsia="Times New Roman" w:hAnsi="-webkit-standard" w:cs="Times New Roman"/>
          <w:color w:val="4472C4" w:themeColor="accent1"/>
        </w:rPr>
        <w:t xml:space="preserve"> problem than our approach using minimally processed data.</w:t>
      </w:r>
    </w:p>
    <w:p w14:paraId="4CEED963" w14:textId="02167BAB" w:rsidR="009D4B3A" w:rsidRDefault="009D4B3A" w:rsidP="00812D78">
      <w:pPr>
        <w:pStyle w:val="ListParagraph"/>
        <w:ind w:left="2160"/>
        <w:rPr>
          <w:rFonts w:ascii="-webkit-standard" w:eastAsia="Times New Roman" w:hAnsi="-webkit-standard" w:cs="Times New Roman"/>
          <w:color w:val="4472C4" w:themeColor="accent1"/>
        </w:rPr>
      </w:pPr>
    </w:p>
    <w:p w14:paraId="3392F449" w14:textId="241D5864" w:rsidR="009D4B3A" w:rsidRDefault="009D4B3A"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Furthermore, there are other examples outlined in Table 1 our manuscript that use pupil size (MacInnes et al., 2018), eccentricity, and screen coverage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xml:space="preserve"> &amp; </w:t>
      </w:r>
      <w:proofErr w:type="spellStart"/>
      <w:r>
        <w:rPr>
          <w:rFonts w:ascii="-webkit-standard" w:eastAsia="Times New Roman" w:hAnsi="-webkit-standard" w:cs="Times New Roman"/>
          <w:color w:val="4472C4" w:themeColor="accent1"/>
        </w:rPr>
        <w:t>Krol</w:t>
      </w:r>
      <w:proofErr w:type="spellEnd"/>
      <w:r>
        <w:rPr>
          <w:rFonts w:ascii="-webkit-standard" w:eastAsia="Times New Roman" w:hAnsi="-webkit-standard" w:cs="Times New Roman"/>
          <w:color w:val="4472C4" w:themeColor="accent1"/>
        </w:rPr>
        <w:t>, 2018)</w:t>
      </w:r>
      <w:r w:rsidR="002D49E3">
        <w:rPr>
          <w:rFonts w:ascii="-webkit-standard" w:eastAsia="Times New Roman" w:hAnsi="-webkit-standard" w:cs="Times New Roman"/>
          <w:color w:val="4472C4" w:themeColor="accent1"/>
        </w:rPr>
        <w:t xml:space="preserve">, </w:t>
      </w:r>
      <w:r w:rsidR="00673D91">
        <w:rPr>
          <w:rFonts w:ascii="-webkit-standard" w:eastAsia="Times New Roman" w:hAnsi="-webkit-standard" w:cs="Times New Roman"/>
          <w:color w:val="4472C4" w:themeColor="accent1"/>
        </w:rPr>
        <w:t>and more.</w:t>
      </w:r>
      <w:r w:rsidR="007E75A3">
        <w:rPr>
          <w:rFonts w:ascii="-webkit-standard" w:eastAsia="Times New Roman" w:hAnsi="-webkit-standard" w:cs="Times New Roman"/>
          <w:color w:val="4472C4" w:themeColor="accent1"/>
        </w:rPr>
        <w:t xml:space="preserve"> These papers were not mentioned by the reviewer, so we are unable to discern whether they believe that these are also valid approaches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 Given the lack of commentary with regard to these approaches, we have no reason to believe that they also do not qualify as a potential solution to the inverse </w:t>
      </w:r>
      <w:proofErr w:type="spellStart"/>
      <w:r w:rsidR="007E75A3">
        <w:rPr>
          <w:rFonts w:ascii="-webkit-standard" w:eastAsia="Times New Roman" w:hAnsi="-webkit-standard" w:cs="Times New Roman"/>
          <w:color w:val="4472C4" w:themeColor="accent1"/>
        </w:rPr>
        <w:t>Yarbus</w:t>
      </w:r>
      <w:proofErr w:type="spellEnd"/>
      <w:r w:rsidR="007E75A3">
        <w:rPr>
          <w:rFonts w:ascii="-webkit-standard" w:eastAsia="Times New Roman" w:hAnsi="-webkit-standard" w:cs="Times New Roman"/>
          <w:color w:val="4472C4" w:themeColor="accent1"/>
        </w:rPr>
        <w:t xml:space="preserve"> problem.</w:t>
      </w:r>
      <w:r w:rsidR="000B073D">
        <w:rPr>
          <w:rFonts w:ascii="-webkit-standard" w:eastAsia="Times New Roman" w:hAnsi="-webkit-standard" w:cs="Times New Roman"/>
          <w:color w:val="4472C4" w:themeColor="accent1"/>
        </w:rPr>
        <w:t xml:space="preserve"> This fits with our understanding that rather than applying only to eye movement data processed into a particular set of features (i.e.,</w:t>
      </w:r>
      <w:r w:rsidR="00351473">
        <w:rPr>
          <w:rFonts w:ascii="-webkit-standard" w:eastAsia="Times New Roman" w:hAnsi="-webkit-standard" w:cs="Times New Roman"/>
          <w:color w:val="4472C4" w:themeColor="accent1"/>
        </w:rPr>
        <w:t xml:space="preserve"> series</w:t>
      </w:r>
      <w:r w:rsidR="000B073D">
        <w:rPr>
          <w:rFonts w:ascii="-webkit-standard" w:eastAsia="Times New Roman" w:hAnsi="-webkit-standard" w:cs="Times New Roman"/>
          <w:color w:val="4472C4" w:themeColor="accent1"/>
        </w:rPr>
        <w:t xml:space="preserve"> fixations and saccades), the requirement for a valid approach or solution to this problem only needs to use eye movement data to infer the task-at-hand.</w:t>
      </w:r>
    </w:p>
    <w:p w14:paraId="3EA69C44" w14:textId="18C5AE4E" w:rsidR="003228D7" w:rsidRDefault="003228D7" w:rsidP="00812D78">
      <w:pPr>
        <w:pStyle w:val="ListParagraph"/>
        <w:ind w:left="2160"/>
        <w:rPr>
          <w:rFonts w:ascii="-webkit-standard" w:eastAsia="Times New Roman" w:hAnsi="-webkit-standard" w:cs="Times New Roman"/>
          <w:color w:val="4472C4" w:themeColor="accent1"/>
        </w:rPr>
      </w:pPr>
    </w:p>
    <w:p w14:paraId="566CEE16" w14:textId="5905491A" w:rsidR="003228D7" w:rsidRPr="00812D78" w:rsidRDefault="003228D7"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To mitigate future misunderstandings along these lines, we have clarified our interpretation of the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w:t>
      </w:r>
      <w:commentRangeStart w:id="6"/>
      <w:r>
        <w:rPr>
          <w:rFonts w:ascii="-webkit-standard" w:eastAsia="Times New Roman" w:hAnsi="-webkit-standard" w:cs="Times New Roman"/>
          <w:color w:val="4472C4" w:themeColor="accent1"/>
        </w:rPr>
        <w:t>where relevant in the manuscript.</w:t>
      </w:r>
      <w:commentRangeEnd w:id="6"/>
      <w:r>
        <w:rPr>
          <w:rStyle w:val="CommentReference"/>
        </w:rPr>
        <w:commentReference w:id="6"/>
      </w:r>
    </w:p>
    <w:p w14:paraId="0916C2D8" w14:textId="77777777" w:rsidR="00812D78" w:rsidRPr="00812D78" w:rsidRDefault="00812D78" w:rsidP="00812D78">
      <w:pPr>
        <w:rPr>
          <w:rFonts w:ascii="-webkit-standard" w:eastAsia="Times New Roman" w:hAnsi="-webkit-standard" w:cs="Times New Roman"/>
          <w:color w:val="4472C4" w:themeColor="accent1"/>
        </w:rPr>
      </w:pPr>
    </w:p>
    <w:p w14:paraId="248861FD" w14:textId="71BAF710" w:rsidR="00EB35F5" w:rsidRDefault="00EB35F5" w:rsidP="00C7140A">
      <w:pPr>
        <w:pStyle w:val="ListParagraph"/>
        <w:numPr>
          <w:ilvl w:val="0"/>
          <w:numId w:val="7"/>
        </w:numPr>
        <w:rPr>
          <w:rFonts w:ascii="-webkit-standard" w:eastAsia="Times New Roman" w:hAnsi="-webkit-standard" w:cs="Times New Roman"/>
          <w:color w:val="4472C4" w:themeColor="accent1"/>
        </w:rPr>
      </w:pPr>
      <w:r w:rsidRPr="00C7140A">
        <w:rPr>
          <w:rFonts w:ascii="-webkit-standard" w:eastAsia="Times New Roman" w:hAnsi="-webkit-standard" w:cs="Times New Roman"/>
          <w:color w:val="4472C4" w:themeColor="accent1"/>
        </w:rPr>
        <w:t>Definition of “pattern”</w:t>
      </w:r>
    </w:p>
    <w:p w14:paraId="048DBD7E" w14:textId="5BEEB356"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Related to the previous comment, the reviewer </w:t>
      </w:r>
      <w:del w:id="7" w:author="Mike Dodd" w:date="2021-01-08T08:20:00Z">
        <w:r w:rsidDel="0040367B">
          <w:rPr>
            <w:rFonts w:ascii="-webkit-standard" w:eastAsia="Times New Roman" w:hAnsi="-webkit-standard" w:cs="Times New Roman"/>
            <w:color w:val="4472C4" w:themeColor="accent1"/>
          </w:rPr>
          <w:delText xml:space="preserve">chose to </w:delText>
        </w:r>
      </w:del>
      <w:r>
        <w:rPr>
          <w:rFonts w:ascii="-webkit-standard" w:eastAsia="Times New Roman" w:hAnsi="-webkit-standard" w:cs="Times New Roman"/>
          <w:color w:val="4472C4" w:themeColor="accent1"/>
        </w:rPr>
        <w:t>present</w:t>
      </w:r>
      <w:ins w:id="8" w:author="Mike Dodd" w:date="2021-01-08T08:20:00Z">
        <w:r w:rsidR="0040367B">
          <w:rPr>
            <w:rFonts w:ascii="-webkit-standard" w:eastAsia="Times New Roman" w:hAnsi="-webkit-standard" w:cs="Times New Roman"/>
            <w:color w:val="4472C4" w:themeColor="accent1"/>
          </w:rPr>
          <w:t>s</w:t>
        </w:r>
      </w:ins>
      <w:r>
        <w:rPr>
          <w:rFonts w:ascii="-webkit-standard" w:eastAsia="Times New Roman" w:hAnsi="-webkit-standard" w:cs="Times New Roman"/>
          <w:color w:val="4472C4" w:themeColor="accent1"/>
        </w:rPr>
        <w:t xml:space="preserve"> a quote from Greene et al.</w:t>
      </w:r>
      <w:del w:id="9" w:author="Mike Dodd" w:date="2021-01-08T08:20:00Z">
        <w:r w:rsidDel="0040367B">
          <w:rPr>
            <w:rFonts w:ascii="-webkit-standard" w:eastAsia="Times New Roman" w:hAnsi="-webkit-standard" w:cs="Times New Roman"/>
            <w:color w:val="4472C4" w:themeColor="accent1"/>
          </w:rPr>
          <w:delText>, and chose</w:delText>
        </w:r>
      </w:del>
      <w:r>
        <w:rPr>
          <w:rFonts w:ascii="-webkit-standard" w:eastAsia="Times New Roman" w:hAnsi="-webkit-standard" w:cs="Times New Roman"/>
          <w:color w:val="4472C4" w:themeColor="accent1"/>
        </w:rPr>
        <w:t xml:space="preserve"> to make the assertion that the word “pattern” in the quote was referring specifically to the use of “series fixations and saccades, not raw data.” As we understand, from this quote specifically, pattern is referring to the earlier mention of “eye movements” in the Greene et al. quote, which actually does not refer to any type of data, but the movement of the eyes. </w:t>
      </w:r>
      <w:r w:rsidR="00F266BC">
        <w:rPr>
          <w:rFonts w:ascii="-webkit-standard" w:eastAsia="Times New Roman" w:hAnsi="-webkit-standard" w:cs="Times New Roman"/>
          <w:color w:val="4472C4" w:themeColor="accent1"/>
        </w:rPr>
        <w:t xml:space="preserve">To clarify this point, we present the quote initially brought up by the reviewer, including the sentence immediately following: </w:t>
      </w:r>
    </w:p>
    <w:p w14:paraId="613226E7" w14:textId="77777777" w:rsidR="00F266BC" w:rsidRDefault="00F266BC" w:rsidP="004606B9">
      <w:pPr>
        <w:pStyle w:val="ListParagraph"/>
        <w:ind w:left="2160"/>
        <w:rPr>
          <w:rFonts w:ascii="-webkit-standard" w:eastAsia="Times New Roman" w:hAnsi="-webkit-standard" w:cs="Times New Roman"/>
          <w:color w:val="4472C4" w:themeColor="accent1"/>
        </w:rPr>
      </w:pPr>
    </w:p>
    <w:p w14:paraId="212209D4" w14:textId="77777777"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argued that changing the information that an observer is asked to obtain from an image drastically changes his pattern of eye movements. Moreover, the scan paths from this famous figure have been taken as evidence that eye movements can be windows into rather complex cognitive states of mind.</w:t>
      </w:r>
      <w:r>
        <w:rPr>
          <w:rFonts w:ascii="-webkit-standard" w:eastAsia="Times New Roman" w:hAnsi="-webkit-standard" w:cs="Times New Roman"/>
          <w:color w:val="4472C4" w:themeColor="accent1"/>
        </w:rPr>
        <w:t>”</w:t>
      </w:r>
    </w:p>
    <w:p w14:paraId="7166A612" w14:textId="77777777" w:rsidR="00F266BC" w:rsidRDefault="00F266BC" w:rsidP="004606B9">
      <w:pPr>
        <w:pStyle w:val="ListParagraph"/>
        <w:ind w:left="2160"/>
        <w:rPr>
          <w:rFonts w:ascii="-webkit-standard" w:eastAsia="Times New Roman" w:hAnsi="-webkit-standard" w:cs="Times New Roman"/>
          <w:color w:val="4472C4" w:themeColor="accent1"/>
        </w:rPr>
      </w:pPr>
    </w:p>
    <w:p w14:paraId="13936773" w14:textId="3561D359"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As we can see, the phrase “pattern of eye movements” is most clearly in reference to a qualitative evaluation of the scan paths in the </w:t>
      </w:r>
      <w:proofErr w:type="spellStart"/>
      <w:r>
        <w:rPr>
          <w:rFonts w:ascii="-webkit-standard" w:eastAsia="Times New Roman" w:hAnsi="-webkit-standard" w:cs="Times New Roman"/>
          <w:color w:val="4472C4" w:themeColor="accent1"/>
        </w:rPr>
        <w:t xml:space="preserve">well </w:t>
      </w:r>
      <w:r>
        <w:rPr>
          <w:rFonts w:ascii="-webkit-standard" w:eastAsia="Times New Roman" w:hAnsi="-webkit-standard" w:cs="Times New Roman"/>
          <w:color w:val="4472C4" w:themeColor="accent1"/>
        </w:rPr>
        <w:lastRenderedPageBreak/>
        <w:t>known</w:t>
      </w:r>
      <w:proofErr w:type="spellEnd"/>
      <w:r>
        <w:rPr>
          <w:rFonts w:ascii="-webkit-standard" w:eastAsia="Times New Roman" w:hAnsi="-webkit-standard" w:cs="Times New Roman"/>
          <w:color w:val="4472C4" w:themeColor="accent1"/>
        </w:rPr>
        <w:t xml:space="preserve"> </w:t>
      </w:r>
      <w:proofErr w:type="spellStart"/>
      <w:r w:rsidR="003B7C6A">
        <w:rPr>
          <w:rFonts w:ascii="-webkit-standard" w:eastAsia="Times New Roman" w:hAnsi="-webkit-standard" w:cs="Times New Roman"/>
          <w:color w:val="4472C4" w:themeColor="accent1"/>
        </w:rPr>
        <w:t>Yarbus</w:t>
      </w:r>
      <w:proofErr w:type="spellEnd"/>
      <w:r w:rsidR="003B7C6A">
        <w:rPr>
          <w:rFonts w:ascii="-webkit-standard" w:eastAsia="Times New Roman" w:hAnsi="-webkit-standard" w:cs="Times New Roman"/>
          <w:color w:val="4472C4" w:themeColor="accent1"/>
        </w:rPr>
        <w:t xml:space="preserve"> figure named </w:t>
      </w:r>
      <w:r>
        <w:rPr>
          <w:rFonts w:ascii="-webkit-standard" w:eastAsia="Times New Roman" w:hAnsi="-webkit-standard" w:cs="Times New Roman"/>
          <w:color w:val="4472C4" w:themeColor="accent1"/>
        </w:rPr>
        <w:t>“Unknown Visitor</w:t>
      </w:r>
      <w:r w:rsidR="003B7C6A">
        <w:rPr>
          <w:rFonts w:ascii="-webkit-standard" w:eastAsia="Times New Roman" w:hAnsi="-webkit-standard" w:cs="Times New Roman"/>
          <w:color w:val="4472C4" w:themeColor="accent1"/>
        </w:rPr>
        <w:t>,</w:t>
      </w:r>
      <w:r>
        <w:rPr>
          <w:rFonts w:ascii="-webkit-standard" w:eastAsia="Times New Roman" w:hAnsi="-webkit-standard" w:cs="Times New Roman"/>
          <w:color w:val="4472C4" w:themeColor="accent1"/>
        </w:rPr>
        <w:t>”</w:t>
      </w:r>
      <w:r w:rsidR="003B7C6A">
        <w:rPr>
          <w:rFonts w:ascii="-webkit-standard" w:eastAsia="Times New Roman" w:hAnsi="-webkit-standard" w:cs="Times New Roman"/>
          <w:color w:val="4472C4" w:themeColor="accent1"/>
        </w:rPr>
        <w:t xml:space="preserve"> which is </w:t>
      </w:r>
      <w:r>
        <w:rPr>
          <w:rFonts w:ascii="-webkit-standard" w:eastAsia="Times New Roman" w:hAnsi="-webkit-standard" w:cs="Times New Roman"/>
          <w:color w:val="4472C4" w:themeColor="accent1"/>
        </w:rPr>
        <w:t>presented in Greene et al. (2012) and many other articles.</w:t>
      </w:r>
    </w:p>
    <w:p w14:paraId="2ACB93AD" w14:textId="5EED2C1D" w:rsidR="004606B9" w:rsidRDefault="004606B9" w:rsidP="004606B9">
      <w:pPr>
        <w:pStyle w:val="ListParagraph"/>
        <w:ind w:left="2160"/>
        <w:rPr>
          <w:rFonts w:ascii="-webkit-standard" w:eastAsia="Times New Roman" w:hAnsi="-webkit-standard" w:cs="Times New Roman"/>
          <w:color w:val="4472C4" w:themeColor="accent1"/>
        </w:rPr>
      </w:pPr>
    </w:p>
    <w:p w14:paraId="6D029249" w14:textId="4DE93F86" w:rsidR="00F266BC" w:rsidRDefault="004606B9"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Additionally, </w:t>
      </w:r>
      <w:r w:rsidR="00F266BC">
        <w:rPr>
          <w:rFonts w:ascii="-webkit-standard" w:eastAsia="Times New Roman" w:hAnsi="-webkit-standard" w:cs="Times New Roman"/>
          <w:color w:val="4472C4" w:themeColor="accent1"/>
        </w:rPr>
        <w:t>to further contextualize our response to the comments of Reviewer #1, we would like to include an additional quote from Greene et al. (2012)</w:t>
      </w:r>
      <w:r w:rsidR="00351473">
        <w:rPr>
          <w:rFonts w:ascii="-webkit-standard" w:eastAsia="Times New Roman" w:hAnsi="-webkit-standard" w:cs="Times New Roman"/>
          <w:color w:val="4472C4" w:themeColor="accent1"/>
        </w:rPr>
        <w:t xml:space="preserve"> setting up the purpose and specific contribution of their paper</w:t>
      </w:r>
      <w:r w:rsidR="00F266BC">
        <w:rPr>
          <w:rFonts w:ascii="-webkit-standard" w:eastAsia="Times New Roman" w:hAnsi="-webkit-standard" w:cs="Times New Roman"/>
          <w:color w:val="4472C4" w:themeColor="accent1"/>
        </w:rPr>
        <w:t xml:space="preserve">: </w:t>
      </w:r>
    </w:p>
    <w:p w14:paraId="6BF2F565" w14:textId="77777777" w:rsidR="00F266BC" w:rsidRDefault="00F266BC" w:rsidP="004606B9">
      <w:pPr>
        <w:pStyle w:val="ListParagraph"/>
        <w:ind w:left="2160"/>
        <w:rPr>
          <w:rFonts w:ascii="-webkit-standard" w:eastAsia="Times New Roman" w:hAnsi="-webkit-standard" w:cs="Times New Roman"/>
          <w:color w:val="4472C4" w:themeColor="accent1"/>
        </w:rPr>
      </w:pPr>
    </w:p>
    <w:p w14:paraId="4BC22D53" w14:textId="62BD246B" w:rsidR="004606B9"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Pr="00F266BC">
        <w:rPr>
          <w:rFonts w:ascii="-webkit-standard" w:eastAsia="Times New Roman" w:hAnsi="-webkit-standard" w:cs="Times New Roman"/>
          <w:color w:val="4472C4" w:themeColor="accent1"/>
        </w:rPr>
        <w:t xml:space="preserve">While these later studies have shown that an observer’s task can change certain individual features of eye movement patterns, they have not shown whether these differences can be used to identify the task of the observer. This has been an untested, but popular inference from the </w:t>
      </w:r>
      <w:proofErr w:type="spellStart"/>
      <w:r w:rsidRPr="00F266BC">
        <w:rPr>
          <w:rFonts w:ascii="-webkit-standard" w:eastAsia="Times New Roman" w:hAnsi="-webkit-standard" w:cs="Times New Roman"/>
          <w:color w:val="4472C4" w:themeColor="accent1"/>
        </w:rPr>
        <w:t>Yarbus</w:t>
      </w:r>
      <w:proofErr w:type="spellEnd"/>
      <w:r w:rsidRPr="00F266BC">
        <w:rPr>
          <w:rFonts w:ascii="-webkit-standard" w:eastAsia="Times New Roman" w:hAnsi="-webkit-standard" w:cs="Times New Roman"/>
          <w:color w:val="4472C4" w:themeColor="accent1"/>
        </w:rPr>
        <w:t xml:space="preserve"> finding as the visual differences between scan paths appeared so different.</w:t>
      </w:r>
      <w:r>
        <w:rPr>
          <w:rFonts w:ascii="-webkit-standard" w:eastAsia="Times New Roman" w:hAnsi="-webkit-standard" w:cs="Times New Roman"/>
          <w:color w:val="4472C4" w:themeColor="accent1"/>
        </w:rPr>
        <w:t>”</w:t>
      </w:r>
    </w:p>
    <w:p w14:paraId="0D2AF91C" w14:textId="44A371A7" w:rsidR="00F266BC" w:rsidRDefault="00F266BC" w:rsidP="004606B9">
      <w:pPr>
        <w:pStyle w:val="ListParagraph"/>
        <w:ind w:left="2160"/>
        <w:rPr>
          <w:rFonts w:ascii="-webkit-standard" w:eastAsia="Times New Roman" w:hAnsi="-webkit-standard" w:cs="Times New Roman"/>
          <w:color w:val="4472C4" w:themeColor="accent1"/>
        </w:rPr>
      </w:pPr>
    </w:p>
    <w:p w14:paraId="4D4BDC46" w14:textId="5FDDC090" w:rsidR="00F266BC" w:rsidRDefault="00F266BC"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This further supports our assertion that Greene et al. </w:t>
      </w:r>
      <w:proofErr w:type="spellStart"/>
      <w:r>
        <w:rPr>
          <w:rFonts w:ascii="-webkit-standard" w:eastAsia="Times New Roman" w:hAnsi="-webkit-standard" w:cs="Times New Roman"/>
          <w:color w:val="4472C4" w:themeColor="accent1"/>
        </w:rPr>
        <w:t>were</w:t>
      </w:r>
      <w:proofErr w:type="spellEnd"/>
      <w:r>
        <w:rPr>
          <w:rFonts w:ascii="-webkit-standard" w:eastAsia="Times New Roman" w:hAnsi="-webkit-standard" w:cs="Times New Roman"/>
          <w:color w:val="4472C4" w:themeColor="accent1"/>
        </w:rPr>
        <w:t xml:space="preserve"> referring to the qualitative differences in the </w:t>
      </w:r>
      <w:proofErr w:type="spellStart"/>
      <w:r>
        <w:rPr>
          <w:rFonts w:ascii="-webkit-standard" w:eastAsia="Times New Roman" w:hAnsi="-webkit-standard" w:cs="Times New Roman"/>
          <w:color w:val="4472C4" w:themeColor="accent1"/>
        </w:rPr>
        <w:t>scanpaths</w:t>
      </w:r>
      <w:proofErr w:type="spellEnd"/>
      <w:r>
        <w:rPr>
          <w:rFonts w:ascii="-webkit-standard" w:eastAsia="Times New Roman" w:hAnsi="-webkit-standard" w:cs="Times New Roman"/>
          <w:color w:val="4472C4" w:themeColor="accent1"/>
        </w:rPr>
        <w:t xml:space="preserve"> for the different tasks. This quote also differentiates the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and “inverse </w:t>
      </w:r>
      <w:proofErr w:type="spellStart"/>
      <w:r>
        <w:rPr>
          <w:rFonts w:ascii="-webkit-standard" w:eastAsia="Times New Roman" w:hAnsi="-webkit-standard" w:cs="Times New Roman"/>
          <w:color w:val="4472C4" w:themeColor="accent1"/>
        </w:rPr>
        <w:t>Yarbus</w:t>
      </w:r>
      <w:proofErr w:type="spellEnd"/>
      <w:r>
        <w:rPr>
          <w:rFonts w:ascii="-webkit-standard" w:eastAsia="Times New Roman" w:hAnsi="-webkit-standard" w:cs="Times New Roman"/>
          <w:color w:val="4472C4" w:themeColor="accent1"/>
        </w:rPr>
        <w:t xml:space="preserve"> problem” by describing in the first sentence that task has been shown to influence eye movements, but that [at the time] there was no evidence that differences in eye movements between tasks could be used to identify the task-at-hand.</w:t>
      </w:r>
    </w:p>
    <w:p w14:paraId="59313711" w14:textId="501A7073" w:rsidR="006C480D" w:rsidRDefault="006C480D" w:rsidP="004606B9">
      <w:pPr>
        <w:pStyle w:val="ListParagraph"/>
        <w:ind w:left="2160"/>
        <w:rPr>
          <w:rFonts w:ascii="-webkit-standard" w:eastAsia="Times New Roman" w:hAnsi="-webkit-standard" w:cs="Times New Roman"/>
          <w:color w:val="4472C4" w:themeColor="accent1"/>
        </w:rPr>
      </w:pPr>
    </w:p>
    <w:p w14:paraId="2158CD7C" w14:textId="1B52AACD" w:rsidR="006C480D" w:rsidRDefault="006C480D"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After reviewing the assertions of the reviewer, and the source material for these assertions, we have determined that our interpretation of the </w:t>
      </w:r>
      <w:r w:rsidR="008A5DC1">
        <w:rPr>
          <w:rFonts w:ascii="-webkit-standard" w:eastAsia="Times New Roman" w:hAnsi="-webkit-standard" w:cs="Times New Roman"/>
          <w:color w:val="4472C4" w:themeColor="accent1"/>
        </w:rPr>
        <w:t xml:space="preserve">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appears to differ from that of Reviewer #1</w:t>
      </w:r>
      <w:r w:rsidR="00BE00B1">
        <w:rPr>
          <w:rFonts w:ascii="-webkit-standard" w:eastAsia="Times New Roman" w:hAnsi="-webkit-standard" w:cs="Times New Roman"/>
          <w:color w:val="4472C4" w:themeColor="accent1"/>
        </w:rPr>
        <w:t>. We believe</w:t>
      </w:r>
      <w:r w:rsidR="008A5DC1">
        <w:rPr>
          <w:rFonts w:ascii="-webkit-standard" w:eastAsia="Times New Roman" w:hAnsi="-webkit-standard" w:cs="Times New Roman"/>
          <w:color w:val="4472C4" w:themeColor="accent1"/>
        </w:rPr>
        <w:t xml:space="preserve"> that (a) there is an important distinction between the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the inverse </w:t>
      </w:r>
      <w:proofErr w:type="spellStart"/>
      <w:r w:rsidR="008A5DC1">
        <w:rPr>
          <w:rFonts w:ascii="-webkit-standard" w:eastAsia="Times New Roman" w:hAnsi="-webkit-standard" w:cs="Times New Roman"/>
          <w:color w:val="4472C4" w:themeColor="accent1"/>
        </w:rPr>
        <w:t>Yarbus</w:t>
      </w:r>
      <w:proofErr w:type="spellEnd"/>
      <w:r w:rsidR="008A5DC1">
        <w:rPr>
          <w:rFonts w:ascii="-webkit-standard" w:eastAsia="Times New Roman" w:hAnsi="-webkit-standard" w:cs="Times New Roman"/>
          <w:color w:val="4472C4" w:themeColor="accent1"/>
        </w:rPr>
        <w:t xml:space="preserve"> problem, and (b) valid solutions are not required to only use eye movement data processed into particular forms.</w:t>
      </w:r>
      <w:r w:rsidR="00BE00B1">
        <w:rPr>
          <w:rFonts w:ascii="-webkit-standard" w:eastAsia="Times New Roman" w:hAnsi="-webkit-standard" w:cs="Times New Roman"/>
          <w:color w:val="4472C4" w:themeColor="accent1"/>
        </w:rPr>
        <w:t xml:space="preserve"> Our stance on these positions are supported within the relevant literature, and even the specific examples brought up by the reviewer. For this reason, we believe there is room in our manuscript for more clear communication of these ideas.</w:t>
      </w:r>
    </w:p>
    <w:p w14:paraId="45212A8C" w14:textId="246A1281" w:rsidR="00851D10" w:rsidRDefault="00851D10" w:rsidP="004606B9">
      <w:pPr>
        <w:pStyle w:val="ListParagraph"/>
        <w:ind w:left="2160"/>
        <w:rPr>
          <w:rFonts w:ascii="-webkit-standard" w:eastAsia="Times New Roman" w:hAnsi="-webkit-standard" w:cs="Times New Roman"/>
          <w:color w:val="4472C4" w:themeColor="accent1"/>
        </w:rPr>
      </w:pPr>
    </w:p>
    <w:p w14:paraId="1454A9F2" w14:textId="07A1E9A0" w:rsidR="00851D10" w:rsidRDefault="00851D10" w:rsidP="004606B9">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other responses to Reviewer #1 comments, we have made an effort to avoid future misunderstandings by</w:t>
      </w:r>
      <w:commentRangeStart w:id="10"/>
      <w:commentRangeStart w:id="11"/>
      <w:r>
        <w:rPr>
          <w:rFonts w:ascii="-webkit-standard" w:eastAsia="Times New Roman" w:hAnsi="-webkit-standard" w:cs="Times New Roman"/>
          <w:color w:val="4472C4" w:themeColor="accent1"/>
        </w:rPr>
        <w:t xml:space="preserve"> using more specific language where relevant in the manuscript.</w:t>
      </w:r>
      <w:commentRangeEnd w:id="10"/>
      <w:r w:rsidR="00B1645F">
        <w:rPr>
          <w:rStyle w:val="CommentReference"/>
        </w:rPr>
        <w:commentReference w:id="10"/>
      </w:r>
      <w:commentRangeEnd w:id="11"/>
      <w:r w:rsidR="0040367B">
        <w:rPr>
          <w:rStyle w:val="CommentReference"/>
        </w:rPr>
        <w:commentReference w:id="11"/>
      </w:r>
    </w:p>
    <w:p w14:paraId="47B7C448" w14:textId="77777777" w:rsidR="00772140" w:rsidRDefault="00772140" w:rsidP="00772140">
      <w:pPr>
        <w:pStyle w:val="ListParagraph"/>
        <w:ind w:left="1440"/>
        <w:rPr>
          <w:rFonts w:ascii="-webkit-standard" w:eastAsia="Times New Roman" w:hAnsi="-webkit-standard" w:cs="Times New Roman"/>
          <w:color w:val="4472C4" w:themeColor="accent1"/>
        </w:rPr>
      </w:pPr>
    </w:p>
    <w:p w14:paraId="7040C9BA" w14:textId="6AF55887" w:rsidR="00772140" w:rsidRDefault="00772140" w:rsidP="00C7140A">
      <w:pPr>
        <w:pStyle w:val="ListParagraph"/>
        <w:numPr>
          <w:ilvl w:val="0"/>
          <w:numId w:val="7"/>
        </w:num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Raw data</w:t>
      </w:r>
    </w:p>
    <w:p w14:paraId="264062E9" w14:textId="1B5B080C" w:rsidR="00812D78" w:rsidRPr="00C7140A" w:rsidRDefault="00B30150" w:rsidP="00812D78">
      <w:pPr>
        <w:pStyle w:val="ListParagraph"/>
        <w:ind w:left="2160"/>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One more clarification that we felt was important to make is that we did not classify </w:t>
      </w:r>
      <w:commentRangeStart w:id="12"/>
      <w:commentRangeStart w:id="13"/>
      <w:r>
        <w:rPr>
          <w:rFonts w:ascii="-webkit-standard" w:eastAsia="Times New Roman" w:hAnsi="-webkit-standard" w:cs="Times New Roman"/>
          <w:color w:val="4472C4" w:themeColor="accent1"/>
        </w:rPr>
        <w:t>raw data</w:t>
      </w:r>
      <w:commentRangeEnd w:id="12"/>
      <w:r w:rsidR="00392D98">
        <w:rPr>
          <w:rStyle w:val="CommentReference"/>
        </w:rPr>
        <w:commentReference w:id="12"/>
      </w:r>
      <w:commentRangeEnd w:id="13"/>
      <w:r w:rsidR="00106CF2">
        <w:rPr>
          <w:rStyle w:val="CommentReference"/>
        </w:rPr>
        <w:commentReference w:id="13"/>
      </w:r>
      <w:r>
        <w:rPr>
          <w:rFonts w:ascii="-webkit-standard" w:eastAsia="Times New Roman" w:hAnsi="-webkit-standard" w:cs="Times New Roman"/>
          <w:color w:val="4472C4" w:themeColor="accent1"/>
        </w:rPr>
        <w:t xml:space="preserve">. Rather, we used minimally processed data. </w:t>
      </w:r>
      <w:r w:rsidR="00BE00B1">
        <w:rPr>
          <w:rFonts w:ascii="-webkit-standard" w:eastAsia="Times New Roman" w:hAnsi="-webkit-standard" w:cs="Times New Roman"/>
          <w:color w:val="4472C4" w:themeColor="accent1"/>
        </w:rPr>
        <w:t xml:space="preserve">This is an important distinction, namely because one of the important contributions of this manuscript was using a deep learning CNN to classify images of eye movement data. In order to develop these images, the eye movement data must go through some minimal </w:t>
      </w:r>
      <w:r w:rsidR="00BE00B1">
        <w:rPr>
          <w:rFonts w:ascii="-webkit-standard" w:eastAsia="Times New Roman" w:hAnsi="-webkit-standard" w:cs="Times New Roman"/>
          <w:color w:val="4472C4" w:themeColor="accent1"/>
        </w:rPr>
        <w:lastRenderedPageBreak/>
        <w:t xml:space="preserve">amount of processing. </w:t>
      </w:r>
      <w:commentRangeStart w:id="14"/>
      <w:r>
        <w:rPr>
          <w:rFonts w:ascii="-webkit-standard" w:eastAsia="Times New Roman" w:hAnsi="-webkit-standard" w:cs="Times New Roman"/>
          <w:color w:val="4472C4" w:themeColor="accent1"/>
        </w:rPr>
        <w:t xml:space="preserve">We have added clarifying language to relevant portions of the manuscript in an attempt to mitigate any future misunderstandings </w:t>
      </w:r>
      <w:commentRangeEnd w:id="14"/>
      <w:r w:rsidR="0068359D">
        <w:rPr>
          <w:rStyle w:val="CommentReference"/>
        </w:rPr>
        <w:commentReference w:id="14"/>
      </w:r>
      <w:r>
        <w:rPr>
          <w:rFonts w:ascii="-webkit-standard" w:eastAsia="Times New Roman" w:hAnsi="-webkit-standard" w:cs="Times New Roman"/>
          <w:color w:val="4472C4" w:themeColor="accent1"/>
        </w:rPr>
        <w:t xml:space="preserve">in this regard. </w:t>
      </w:r>
    </w:p>
    <w:p w14:paraId="783116B1" w14:textId="0E406B1B" w:rsidR="005B769A" w:rsidRDefault="005B769A" w:rsidP="00383C1D">
      <w:pPr>
        <w:rPr>
          <w:rFonts w:ascii="-webkit-standard" w:eastAsia="Times New Roman" w:hAnsi="-webkit-standard" w:cs="Times New Roman"/>
          <w:color w:val="4472C4" w:themeColor="accent1"/>
        </w:rPr>
      </w:pPr>
    </w:p>
    <w:p w14:paraId="60483498" w14:textId="4EAED60D" w:rsidR="00BD0E4A" w:rsidRDefault="005B769A" w:rsidP="00383C1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w:t>
      </w:r>
      <w:r w:rsidR="00BD0E4A">
        <w:rPr>
          <w:rFonts w:ascii="-webkit-standard" w:eastAsia="Times New Roman" w:hAnsi="-webkit-standard" w:cs="Times New Roman"/>
          <w:color w:val="4472C4" w:themeColor="accent1"/>
        </w:rPr>
        <w:t>b</w:t>
      </w:r>
      <w:r>
        <w:rPr>
          <w:rFonts w:ascii="-webkit-standard" w:eastAsia="Times New Roman" w:hAnsi="-webkit-standard" w:cs="Times New Roman"/>
          <w:color w:val="4472C4" w:themeColor="accent1"/>
        </w:rPr>
        <w:t xml:space="preserve">) The </w:t>
      </w:r>
      <w:r w:rsidR="00BD0E4A">
        <w:rPr>
          <w:rFonts w:ascii="-webkit-standard" w:eastAsia="Times New Roman" w:hAnsi="-webkit-standard" w:cs="Times New Roman"/>
          <w:color w:val="4472C4" w:themeColor="accent1"/>
        </w:rPr>
        <w:t>reviewer provides two potential solutions that we address separately below:</w:t>
      </w:r>
    </w:p>
    <w:p w14:paraId="78F7397F" w14:textId="01FDD5F7" w:rsidR="00BD0E4A" w:rsidRPr="00A11AA6" w:rsidRDefault="00BD0E4A"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Compare raw eye traces to the processed saccade and fixation data.</w:t>
      </w:r>
    </w:p>
    <w:p w14:paraId="05A0695D" w14:textId="506F4EBC" w:rsidR="00EB35F5" w:rsidRPr="00A11AA6" w:rsidRDefault="00BD0E4A" w:rsidP="00A11AA6">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While this is a compelling approach,</w:t>
      </w:r>
      <w:r w:rsidR="00ED4AD4" w:rsidRPr="00A11AA6">
        <w:rPr>
          <w:rFonts w:ascii="-webkit-standard" w:eastAsia="Times New Roman" w:hAnsi="-webkit-standard" w:cs="Times New Roman"/>
          <w:color w:val="4472C4" w:themeColor="accent1"/>
        </w:rPr>
        <w:t xml:space="preserve"> the solution is more complex than may be evident on the surface.</w:t>
      </w:r>
      <w:r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 xml:space="preserve">Processing the data into fixation and saccade features/statistics </w:t>
      </w:r>
      <w:r w:rsidRPr="00A11AA6">
        <w:rPr>
          <w:rFonts w:ascii="-webkit-standard" w:eastAsia="Times New Roman" w:hAnsi="-webkit-standard" w:cs="Times New Roman"/>
          <w:color w:val="4472C4" w:themeColor="accent1"/>
        </w:rPr>
        <w:t>would change the structure of the data, which would require an entirely new model</w:t>
      </w:r>
      <w:r w:rsidR="00EB35F5" w:rsidRPr="00A11AA6">
        <w:rPr>
          <w:rFonts w:ascii="-webkit-standard" w:eastAsia="Times New Roman" w:hAnsi="-webkit-standard" w:cs="Times New Roman"/>
          <w:color w:val="4472C4" w:themeColor="accent1"/>
        </w:rPr>
        <w:t xml:space="preserve">. </w:t>
      </w:r>
      <w:r w:rsidR="00ED4AD4" w:rsidRPr="00A11AA6">
        <w:rPr>
          <w:rFonts w:ascii="-webkit-standard" w:eastAsia="Times New Roman" w:hAnsi="-webkit-standard" w:cs="Times New Roman"/>
          <w:color w:val="4472C4" w:themeColor="accent1"/>
        </w:rPr>
        <w:t>For this reason, a comparison of an aggregate approach and our minimally processed black box approach would</w:t>
      </w:r>
      <w:r w:rsidR="00EB35F5" w:rsidRPr="00A11AA6">
        <w:rPr>
          <w:rFonts w:ascii="-webkit-standard" w:eastAsia="Times New Roman" w:hAnsi="-webkit-standard" w:cs="Times New Roman"/>
          <w:color w:val="4472C4" w:themeColor="accent1"/>
        </w:rPr>
        <w:t xml:space="preserve"> not provide any insight as to whether the features emphasized in any of the deep learning models are the same or different</w:t>
      </w:r>
      <w:ins w:id="15" w:author="Mike Dodd" w:date="2021-01-08T08:25:00Z">
        <w:r w:rsidR="00106CF2">
          <w:rPr>
            <w:rFonts w:ascii="-webkit-standard" w:eastAsia="Times New Roman" w:hAnsi="-webkit-standard" w:cs="Times New Roman"/>
            <w:color w:val="4472C4" w:themeColor="accent1"/>
          </w:rPr>
          <w:t>, which is an important goal of this study</w:t>
        </w:r>
      </w:ins>
      <w:r w:rsidR="00EB35F5" w:rsidRPr="00A11AA6">
        <w:rPr>
          <w:rFonts w:ascii="-webkit-standard" w:eastAsia="Times New Roman" w:hAnsi="-webkit-standard" w:cs="Times New Roman"/>
          <w:color w:val="4472C4" w:themeColor="accent1"/>
        </w:rPr>
        <w:t>.</w:t>
      </w:r>
    </w:p>
    <w:p w14:paraId="166DAF86" w14:textId="77777777" w:rsidR="00EB35F5" w:rsidRDefault="00EB35F5" w:rsidP="00383C1D">
      <w:pPr>
        <w:rPr>
          <w:rFonts w:ascii="-webkit-standard" w:eastAsia="Times New Roman" w:hAnsi="-webkit-standard" w:cs="Times New Roman"/>
          <w:color w:val="4472C4" w:themeColor="accent1"/>
        </w:rPr>
      </w:pPr>
    </w:p>
    <w:p w14:paraId="45185258" w14:textId="58FA5DFC" w:rsidR="00BD0E4A" w:rsidRPr="00A11AA6" w:rsidRDefault="00EB35F5"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Alternatively, a comparison of classification accuracies for </w:t>
      </w:r>
      <w:r w:rsidR="000A4744">
        <w:rPr>
          <w:rFonts w:ascii="-webkit-standard" w:eastAsia="Times New Roman" w:hAnsi="-webkit-standard" w:cs="Times New Roman"/>
          <w:color w:val="4472C4" w:themeColor="accent1"/>
        </w:rPr>
        <w:t>our approach and another approach that processed the eye movement data into series fixation and saccades</w:t>
      </w:r>
      <w:r w:rsidRPr="00A11AA6">
        <w:rPr>
          <w:rFonts w:ascii="-webkit-standard" w:eastAsia="Times New Roman" w:hAnsi="-webkit-standard" w:cs="Times New Roman"/>
          <w:color w:val="4472C4" w:themeColor="accent1"/>
        </w:rPr>
        <w:t xml:space="preserve"> </w:t>
      </w:r>
      <w:r w:rsidRPr="00A11AA6">
        <w:rPr>
          <w:rFonts w:ascii="-webkit-standard" w:eastAsia="Times New Roman" w:hAnsi="-webkit-standard" w:cs="Times New Roman"/>
          <w:color w:val="4472C4" w:themeColor="accent1"/>
          <w:u w:val="single"/>
        </w:rPr>
        <w:t>would</w:t>
      </w:r>
      <w:r w:rsidRPr="00A11AA6">
        <w:rPr>
          <w:rFonts w:ascii="-webkit-standard" w:eastAsia="Times New Roman" w:hAnsi="-webkit-standard" w:cs="Times New Roman"/>
          <w:color w:val="4472C4" w:themeColor="accent1"/>
        </w:rPr>
        <w:t xml:space="preserve"> provide a</w:t>
      </w:r>
      <w:r w:rsidR="000A4744">
        <w:rPr>
          <w:rFonts w:ascii="-webkit-standard" w:eastAsia="Times New Roman" w:hAnsi="-webkit-standard" w:cs="Times New Roman"/>
          <w:color w:val="4472C4" w:themeColor="accent1"/>
        </w:rPr>
        <w:t xml:space="preserve"> relative </w:t>
      </w:r>
      <w:r w:rsidRPr="00A11AA6">
        <w:rPr>
          <w:rFonts w:ascii="-webkit-standard" w:eastAsia="Times New Roman" w:hAnsi="-webkit-standard" w:cs="Times New Roman"/>
          <w:color w:val="4472C4" w:themeColor="accent1"/>
        </w:rPr>
        <w:t xml:space="preserve">index of how well </w:t>
      </w:r>
      <w:r w:rsidR="000A4744">
        <w:rPr>
          <w:rFonts w:ascii="-webkit-standard" w:eastAsia="Times New Roman" w:hAnsi="-webkit-standard" w:cs="Times New Roman"/>
          <w:color w:val="4472C4" w:themeColor="accent1"/>
        </w:rPr>
        <w:t xml:space="preserve">our approach answers the inverse </w:t>
      </w:r>
      <w:proofErr w:type="spellStart"/>
      <w:r w:rsidR="000A4744">
        <w:rPr>
          <w:rFonts w:ascii="-webkit-standard" w:eastAsia="Times New Roman" w:hAnsi="-webkit-standard" w:cs="Times New Roman"/>
          <w:color w:val="4472C4" w:themeColor="accent1"/>
        </w:rPr>
        <w:t>Yarbus</w:t>
      </w:r>
      <w:proofErr w:type="spellEnd"/>
      <w:r w:rsidR="000A4744">
        <w:rPr>
          <w:rFonts w:ascii="-webkit-standard" w:eastAsia="Times New Roman" w:hAnsi="-webkit-standard" w:cs="Times New Roman"/>
          <w:color w:val="4472C4" w:themeColor="accent1"/>
        </w:rPr>
        <w:t xml:space="preserve"> problem compared to other approaches documented in the literature. </w:t>
      </w:r>
      <w:r w:rsidR="000A20FE" w:rsidRPr="00A11AA6">
        <w:rPr>
          <w:rFonts w:ascii="-webkit-standard" w:eastAsia="Times New Roman" w:hAnsi="-webkit-standard" w:cs="Times New Roman"/>
          <w:color w:val="4472C4" w:themeColor="accent1"/>
        </w:rPr>
        <w:t>This is relevant to a specific request from Reviewer #2 (see Reviewer #2</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#Other Points</w:t>
      </w:r>
      <w:r w:rsidR="0068359D">
        <w:rPr>
          <w:rFonts w:ascii="-webkit-standard" w:eastAsia="Times New Roman" w:hAnsi="-webkit-standard" w:cs="Times New Roman"/>
          <w:color w:val="4472C4" w:themeColor="accent1"/>
        </w:rPr>
        <w:t>:</w:t>
      </w:r>
      <w:r w:rsidR="000A20FE" w:rsidRPr="00A11AA6">
        <w:rPr>
          <w:rFonts w:ascii="-webkit-standard" w:eastAsia="Times New Roman" w:hAnsi="-webkit-standard" w:cs="Times New Roman"/>
          <w:color w:val="4472C4" w:themeColor="accent1"/>
        </w:rPr>
        <w:t xml:space="preserve"> 1). </w:t>
      </w:r>
      <w:r w:rsidR="00ED4AD4" w:rsidRPr="00A11AA6">
        <w:rPr>
          <w:rFonts w:ascii="-webkit-standard" w:eastAsia="Times New Roman" w:hAnsi="-webkit-standard" w:cs="Times New Roman"/>
          <w:color w:val="4472C4" w:themeColor="accent1"/>
        </w:rPr>
        <w:t xml:space="preserve">For this reason, we have obtained the </w:t>
      </w:r>
      <w:r w:rsidR="000A4744">
        <w:rPr>
          <w:rFonts w:ascii="-webkit-standard" w:eastAsia="Times New Roman" w:hAnsi="-webkit-standard" w:cs="Times New Roman"/>
          <w:color w:val="4472C4" w:themeColor="accent1"/>
        </w:rPr>
        <w:t xml:space="preserve">code for the </w:t>
      </w:r>
      <w:r w:rsidR="00ED4AD4" w:rsidRPr="00A11AA6">
        <w:rPr>
          <w:rFonts w:ascii="-webkit-standard" w:eastAsia="Times New Roman" w:hAnsi="-webkit-standard" w:cs="Times New Roman"/>
          <w:color w:val="4472C4" w:themeColor="accent1"/>
        </w:rPr>
        <w:t xml:space="preserve">data processing </w:t>
      </w:r>
      <w:r w:rsidR="000A4744">
        <w:rPr>
          <w:rFonts w:ascii="-webkit-standard" w:eastAsia="Times New Roman" w:hAnsi="-webkit-standard" w:cs="Times New Roman"/>
          <w:color w:val="4472C4" w:themeColor="accent1"/>
        </w:rPr>
        <w:t>and classification approach originally implemented by Coco and Keller</w:t>
      </w:r>
      <w:r w:rsidR="00ED4AD4" w:rsidRPr="00A11AA6">
        <w:rPr>
          <w:rFonts w:ascii="-webkit-standard" w:eastAsia="Times New Roman" w:hAnsi="-webkit-standard" w:cs="Times New Roman"/>
          <w:color w:val="4472C4" w:themeColor="accent1"/>
        </w:rPr>
        <w:t xml:space="preserve"> (201</w:t>
      </w:r>
      <w:r w:rsidR="000A4744">
        <w:rPr>
          <w:rFonts w:ascii="-webkit-standard" w:eastAsia="Times New Roman" w:hAnsi="-webkit-standard" w:cs="Times New Roman"/>
          <w:color w:val="4472C4" w:themeColor="accent1"/>
        </w:rPr>
        <w:t>4</w:t>
      </w:r>
      <w:r w:rsidR="00ED4AD4" w:rsidRPr="00A11AA6">
        <w:rPr>
          <w:rFonts w:ascii="-webkit-standard" w:eastAsia="Times New Roman" w:hAnsi="-webkit-standard" w:cs="Times New Roman"/>
          <w:color w:val="4472C4" w:themeColor="accent1"/>
        </w:rPr>
        <w:t>).</w:t>
      </w:r>
      <w:r w:rsidR="000A4744">
        <w:rPr>
          <w:rFonts w:ascii="-webkit-standard" w:eastAsia="Times New Roman" w:hAnsi="-webkit-standard" w:cs="Times New Roman"/>
          <w:color w:val="4472C4" w:themeColor="accent1"/>
        </w:rPr>
        <w:t xml:space="preserve"> </w:t>
      </w:r>
      <w:r w:rsidR="00EE3BB8">
        <w:rPr>
          <w:rFonts w:ascii="-webkit-standard" w:eastAsia="Times New Roman" w:hAnsi="-webkit-standard" w:cs="Times New Roman"/>
          <w:color w:val="4472C4" w:themeColor="accent1"/>
        </w:rPr>
        <w:t xml:space="preserve">It is worth noting that this method was the best performing solution to the inverse </w:t>
      </w:r>
      <w:proofErr w:type="spellStart"/>
      <w:r w:rsidR="00EE3BB8">
        <w:rPr>
          <w:rFonts w:ascii="-webkit-standard" w:eastAsia="Times New Roman" w:hAnsi="-webkit-standard" w:cs="Times New Roman"/>
          <w:color w:val="4472C4" w:themeColor="accent1"/>
        </w:rPr>
        <w:t>Yarbus</w:t>
      </w:r>
      <w:proofErr w:type="spellEnd"/>
      <w:r w:rsidR="00EE3BB8">
        <w:rPr>
          <w:rFonts w:ascii="-webkit-standard" w:eastAsia="Times New Roman" w:hAnsi="-webkit-standard" w:cs="Times New Roman"/>
          <w:color w:val="4472C4" w:themeColor="accent1"/>
        </w:rPr>
        <w:t xml:space="preserve"> problem, yielding upwards of 84% classification accuracy. </w:t>
      </w:r>
      <w:commentRangeStart w:id="16"/>
      <w:r w:rsidR="00EE3BB8">
        <w:rPr>
          <w:rFonts w:ascii="-webkit-standard" w:eastAsia="Times New Roman" w:hAnsi="-webkit-standard" w:cs="Times New Roman"/>
          <w:color w:val="4472C4" w:themeColor="accent1"/>
        </w:rPr>
        <w:t xml:space="preserve">Following Coco and Keller, we </w:t>
      </w:r>
      <w:r w:rsidR="000A4744">
        <w:rPr>
          <w:rFonts w:ascii="-webkit-standard" w:eastAsia="Times New Roman" w:hAnsi="-webkit-standard" w:cs="Times New Roman"/>
          <w:color w:val="4472C4" w:themeColor="accent1"/>
        </w:rPr>
        <w:t xml:space="preserve">processed </w:t>
      </w:r>
      <w:commentRangeStart w:id="17"/>
      <w:r w:rsidR="000A4744">
        <w:rPr>
          <w:rFonts w:ascii="-webkit-standard" w:eastAsia="Times New Roman" w:hAnsi="-webkit-standard" w:cs="Times New Roman"/>
          <w:color w:val="4472C4" w:themeColor="accent1"/>
        </w:rPr>
        <w:t xml:space="preserve">our data </w:t>
      </w:r>
      <w:r w:rsidR="00EE3BB8">
        <w:rPr>
          <w:rFonts w:ascii="-webkit-standard" w:eastAsia="Times New Roman" w:hAnsi="-webkit-standard" w:cs="Times New Roman"/>
          <w:color w:val="4472C4" w:themeColor="accent1"/>
        </w:rPr>
        <w:t>into seven of the features they used</w:t>
      </w:r>
      <w:commentRangeEnd w:id="17"/>
      <w:r w:rsidR="00106CF2">
        <w:rPr>
          <w:rStyle w:val="CommentReference"/>
        </w:rPr>
        <w:commentReference w:id="17"/>
      </w:r>
      <w:r w:rsidR="00EE3BB8">
        <w:rPr>
          <w:rFonts w:ascii="-webkit-standard" w:eastAsia="Times New Roman" w:hAnsi="-webkit-standard" w:cs="Times New Roman"/>
          <w:color w:val="4472C4" w:themeColor="accent1"/>
        </w:rPr>
        <w:t xml:space="preserve">, </w:t>
      </w:r>
      <w:r w:rsidR="000A4744">
        <w:rPr>
          <w:rFonts w:ascii="-webkit-standard" w:eastAsia="Times New Roman" w:hAnsi="-webkit-standard" w:cs="Times New Roman"/>
          <w:color w:val="4472C4" w:themeColor="accent1"/>
        </w:rPr>
        <w:t xml:space="preserve">and </w:t>
      </w:r>
      <w:r w:rsidR="00EE3BB8">
        <w:rPr>
          <w:rFonts w:ascii="-webkit-standard" w:eastAsia="Times New Roman" w:hAnsi="-webkit-standard" w:cs="Times New Roman"/>
          <w:color w:val="4472C4" w:themeColor="accent1"/>
        </w:rPr>
        <w:t xml:space="preserve">classified these features using the SVM model they presented. </w:t>
      </w:r>
      <w:commentRangeEnd w:id="16"/>
      <w:r w:rsidR="00EE3BB8">
        <w:rPr>
          <w:rStyle w:val="CommentReference"/>
        </w:rPr>
        <w:commentReference w:id="16"/>
      </w:r>
      <w:commentRangeStart w:id="18"/>
      <w:r w:rsidR="00ED4AD4" w:rsidRPr="00A11AA6">
        <w:rPr>
          <w:rFonts w:ascii="-webkit-standard" w:eastAsia="Times New Roman" w:hAnsi="-webkit-standard" w:cs="Times New Roman"/>
          <w:color w:val="4472C4" w:themeColor="accent1"/>
        </w:rPr>
        <w:t>The results from this analysis approach were compared with the results from our minimally processed approach and discussed.</w:t>
      </w:r>
      <w:commentRangeEnd w:id="18"/>
      <w:r w:rsidR="00EE3BB8">
        <w:rPr>
          <w:rStyle w:val="CommentReference"/>
        </w:rPr>
        <w:commentReference w:id="18"/>
      </w:r>
    </w:p>
    <w:p w14:paraId="223870B1" w14:textId="77777777" w:rsidR="00ED4AD4" w:rsidRDefault="00ED4AD4" w:rsidP="00383C1D">
      <w:pPr>
        <w:rPr>
          <w:rFonts w:ascii="-webkit-standard" w:eastAsia="Times New Roman" w:hAnsi="-webkit-standard" w:cs="Times New Roman"/>
          <w:color w:val="4472C4" w:themeColor="accent1"/>
        </w:rPr>
      </w:pPr>
    </w:p>
    <w:p w14:paraId="5859A660" w14:textId="3138396E" w:rsidR="005B769A" w:rsidRPr="00A11AA6" w:rsidRDefault="00456C79" w:rsidP="00A11AA6">
      <w:pPr>
        <w:pStyle w:val="ListParagraph"/>
        <w:numPr>
          <w:ilvl w:val="0"/>
          <w:numId w:val="2"/>
        </w:numPr>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Rewrite the manuscript without the </w:t>
      </w:r>
      <w:proofErr w:type="spellStart"/>
      <w:r w:rsidRPr="00A11AA6">
        <w:rPr>
          <w:rFonts w:ascii="-webkit-standard" w:eastAsia="Times New Roman" w:hAnsi="-webkit-standard" w:cs="Times New Roman"/>
          <w:color w:val="4472C4" w:themeColor="accent1"/>
        </w:rPr>
        <w:t>Yarbus</w:t>
      </w:r>
      <w:proofErr w:type="spellEnd"/>
      <w:r w:rsidRPr="00A11AA6">
        <w:rPr>
          <w:rFonts w:ascii="-webkit-standard" w:eastAsia="Times New Roman" w:hAnsi="-webkit-standard" w:cs="Times New Roman"/>
          <w:color w:val="4472C4" w:themeColor="accent1"/>
        </w:rPr>
        <w:t xml:space="preserve"> problem framing.</w:t>
      </w:r>
    </w:p>
    <w:p w14:paraId="2A31870F" w14:textId="2B9727D6" w:rsidR="00D360BE" w:rsidRPr="00A11AA6" w:rsidRDefault="00456C79" w:rsidP="00360432">
      <w:pPr>
        <w:pStyle w:val="ListParagraph"/>
        <w:ind w:left="1440"/>
        <w:rPr>
          <w:rFonts w:ascii="-webkit-standard" w:eastAsia="Times New Roman" w:hAnsi="-webkit-standard" w:cs="Times New Roman"/>
          <w:color w:val="4472C4" w:themeColor="accent1"/>
        </w:rPr>
      </w:pPr>
      <w:r w:rsidRPr="00A11AA6">
        <w:rPr>
          <w:rFonts w:ascii="-webkit-standard" w:eastAsia="Times New Roman" w:hAnsi="-webkit-standard" w:cs="Times New Roman"/>
          <w:color w:val="4472C4" w:themeColor="accent1"/>
        </w:rPr>
        <w:t xml:space="preserve">The reviewer believes this would “make a good contribution.” </w:t>
      </w:r>
      <w:r w:rsidR="00DE0AD7" w:rsidRPr="00A11AA6">
        <w:rPr>
          <w:rFonts w:ascii="-webkit-standard" w:eastAsia="Times New Roman" w:hAnsi="-webkit-standard" w:cs="Times New Roman"/>
          <w:color w:val="4472C4" w:themeColor="accent1"/>
        </w:rPr>
        <w:t xml:space="preserve">Given our decision to compare our approach with the </w:t>
      </w:r>
      <w:r w:rsidR="00EE3BB8">
        <w:rPr>
          <w:rFonts w:ascii="-webkit-standard" w:eastAsia="Times New Roman" w:hAnsi="-webkit-standard" w:cs="Times New Roman"/>
          <w:color w:val="4472C4" w:themeColor="accent1"/>
        </w:rPr>
        <w:t xml:space="preserve">highest performing </w:t>
      </w:r>
      <w:r w:rsidR="00DE0AD7" w:rsidRPr="00A11AA6">
        <w:rPr>
          <w:rFonts w:ascii="-webkit-standard" w:eastAsia="Times New Roman" w:hAnsi="-webkit-standard" w:cs="Times New Roman"/>
          <w:color w:val="4472C4" w:themeColor="accent1"/>
        </w:rPr>
        <w:t>approach</w:t>
      </w:r>
      <w:r w:rsidR="00EE3BB8">
        <w:rPr>
          <w:rFonts w:ascii="-webkit-standard" w:eastAsia="Times New Roman" w:hAnsi="-webkit-standard" w:cs="Times New Roman"/>
          <w:color w:val="4472C4" w:themeColor="accent1"/>
        </w:rPr>
        <w:t xml:space="preserve">  to the inverse </w:t>
      </w:r>
      <w:proofErr w:type="spellStart"/>
      <w:r w:rsidR="00EE3BB8">
        <w:rPr>
          <w:rFonts w:ascii="-webkit-standard" w:eastAsia="Times New Roman" w:hAnsi="-webkit-standard" w:cs="Times New Roman"/>
          <w:color w:val="4472C4" w:themeColor="accent1"/>
        </w:rPr>
        <w:t>Yarbus</w:t>
      </w:r>
      <w:proofErr w:type="spellEnd"/>
      <w:r w:rsidR="00EE3BB8">
        <w:rPr>
          <w:rFonts w:ascii="-webkit-standard" w:eastAsia="Times New Roman" w:hAnsi="-webkit-standard" w:cs="Times New Roman"/>
          <w:color w:val="4472C4" w:themeColor="accent1"/>
        </w:rPr>
        <w:t xml:space="preserve"> problem documented in the literature</w:t>
      </w:r>
      <w:r w:rsidR="00DE0AD7" w:rsidRPr="00A11AA6">
        <w:rPr>
          <w:rFonts w:ascii="-webkit-standard" w:eastAsia="Times New Roman" w:hAnsi="-webkit-standard" w:cs="Times New Roman"/>
          <w:color w:val="4472C4" w:themeColor="accent1"/>
        </w:rPr>
        <w:t xml:space="preserve">, we have chosen to continue to frame </w:t>
      </w:r>
      <w:r w:rsidR="00EE3BB8">
        <w:rPr>
          <w:rFonts w:ascii="-webkit-standard" w:eastAsia="Times New Roman" w:hAnsi="-webkit-standard" w:cs="Times New Roman"/>
          <w:color w:val="4472C4" w:themeColor="accent1"/>
        </w:rPr>
        <w:t xml:space="preserve">our </w:t>
      </w:r>
      <w:r w:rsidR="00DE0AD7" w:rsidRPr="00A11AA6">
        <w:rPr>
          <w:rFonts w:ascii="-webkit-standard" w:eastAsia="Times New Roman" w:hAnsi="-webkit-standard" w:cs="Times New Roman"/>
          <w:color w:val="4472C4" w:themeColor="accent1"/>
        </w:rPr>
        <w:t xml:space="preserve">results as a new approach to the inverse </w:t>
      </w:r>
      <w:proofErr w:type="spellStart"/>
      <w:r w:rsidR="00DE0AD7" w:rsidRPr="00A11AA6">
        <w:rPr>
          <w:rFonts w:ascii="-webkit-standard" w:eastAsia="Times New Roman" w:hAnsi="-webkit-standard" w:cs="Times New Roman"/>
          <w:color w:val="4472C4" w:themeColor="accent1"/>
        </w:rPr>
        <w:t>Yarbus</w:t>
      </w:r>
      <w:proofErr w:type="spellEnd"/>
      <w:r w:rsidR="00DE0AD7" w:rsidRPr="00A11AA6">
        <w:rPr>
          <w:rFonts w:ascii="-webkit-standard" w:eastAsia="Times New Roman" w:hAnsi="-webkit-standard" w:cs="Times New Roman"/>
          <w:color w:val="4472C4" w:themeColor="accent1"/>
        </w:rPr>
        <w:t xml:space="preserve"> problem. We feel that our paper is presented in a form that provides a relevant</w:t>
      </w:r>
      <w:r w:rsidR="00EE3BB8">
        <w:rPr>
          <w:rFonts w:ascii="-webkit-standard" w:eastAsia="Times New Roman" w:hAnsi="-webkit-standard" w:cs="Times New Roman"/>
          <w:color w:val="4472C4" w:themeColor="accent1"/>
        </w:rPr>
        <w:t xml:space="preserve"> and beneficial </w:t>
      </w:r>
      <w:r w:rsidR="00DE0AD7" w:rsidRPr="00A11AA6">
        <w:rPr>
          <w:rFonts w:ascii="-webkit-standard" w:eastAsia="Times New Roman" w:hAnsi="-webkit-standard" w:cs="Times New Roman"/>
          <w:color w:val="4472C4" w:themeColor="accent1"/>
        </w:rPr>
        <w:t>contribution to the field</w:t>
      </w:r>
      <w:r w:rsidR="00DD7B19">
        <w:rPr>
          <w:rFonts w:ascii="-webkit-standard" w:eastAsia="Times New Roman" w:hAnsi="-webkit-standard" w:cs="Times New Roman"/>
          <w:color w:val="4472C4" w:themeColor="accent1"/>
        </w:rPr>
        <w:t xml:space="preserve"> </w:t>
      </w:r>
      <w:r w:rsidR="00DD7B19" w:rsidRPr="00A11AA6">
        <w:rPr>
          <w:rFonts w:ascii="-webkit-standard" w:eastAsia="Times New Roman" w:hAnsi="-webkit-standard" w:cs="Times New Roman"/>
          <w:color w:val="4472C4" w:themeColor="accent1"/>
        </w:rPr>
        <w:t>(</w:t>
      </w:r>
      <w:r w:rsidR="00BB093F">
        <w:rPr>
          <w:rFonts w:ascii="-webkit-standard" w:eastAsia="Times New Roman" w:hAnsi="-webkit-standard" w:cs="Times New Roman"/>
          <w:color w:val="4472C4" w:themeColor="accent1"/>
        </w:rPr>
        <w:t xml:space="preserve">which appears to be in agreement with the comments made by </w:t>
      </w:r>
      <w:r w:rsidR="00DD7B19" w:rsidRPr="00A11AA6">
        <w:rPr>
          <w:rFonts w:ascii="-webkit-standard" w:eastAsia="Times New Roman" w:hAnsi="-webkit-standard" w:cs="Times New Roman"/>
          <w:color w:val="4472C4" w:themeColor="accent1"/>
        </w:rPr>
        <w:t>Reviewer #2)</w:t>
      </w:r>
      <w:r w:rsidR="00DE0AD7" w:rsidRPr="00A11AA6">
        <w:rPr>
          <w:rFonts w:ascii="-webkit-standard" w:eastAsia="Times New Roman" w:hAnsi="-webkit-standard" w:cs="Times New Roman"/>
          <w:color w:val="4472C4" w:themeColor="accent1"/>
        </w:rPr>
        <w:t>.</w:t>
      </w:r>
      <w:r w:rsidR="006772AE" w:rsidRPr="00A11AA6">
        <w:rPr>
          <w:rFonts w:ascii="-webkit-standard" w:eastAsia="Times New Roman" w:hAnsi="-webkit-standard" w:cs="Times New Roman"/>
          <w:color w:val="4472C4" w:themeColor="accent1"/>
        </w:rPr>
        <w:t xml:space="preserve"> As stated earlier, we believe that the original framing of our approach, specifically with regard to the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and the inverse </w:t>
      </w:r>
      <w:proofErr w:type="spellStart"/>
      <w:r w:rsidR="006772AE" w:rsidRPr="00A11AA6">
        <w:rPr>
          <w:rFonts w:ascii="-webkit-standard" w:eastAsia="Times New Roman" w:hAnsi="-webkit-standard" w:cs="Times New Roman"/>
          <w:color w:val="4472C4" w:themeColor="accent1"/>
        </w:rPr>
        <w:t>Yarbus</w:t>
      </w:r>
      <w:proofErr w:type="spellEnd"/>
      <w:r w:rsidR="006772AE" w:rsidRPr="00A11AA6">
        <w:rPr>
          <w:rFonts w:ascii="-webkit-standard" w:eastAsia="Times New Roman" w:hAnsi="-webkit-standard" w:cs="Times New Roman"/>
          <w:color w:val="4472C4" w:themeColor="accent1"/>
        </w:rPr>
        <w:t xml:space="preserve"> problem could benefit from clarification, which has been addressed throughout the manuscript.</w:t>
      </w:r>
    </w:p>
    <w:p w14:paraId="0D952AE1" w14:textId="77777777" w:rsidR="009330DC"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Reviewer #2 (Comments for the Author (Required)):</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In the present manuscript, the authors apply deep learning to predict observer </w:t>
      </w:r>
      <w:r w:rsidRPr="00050BBE">
        <w:rPr>
          <w:rFonts w:ascii="-webkit-standard" w:eastAsia="Times New Roman" w:hAnsi="-webkit-standard" w:cs="Times New Roman"/>
          <w:color w:val="000000"/>
          <w:sz w:val="27"/>
          <w:szCs w:val="27"/>
          <w:shd w:val="clear" w:color="auto" w:fill="FFFFFF"/>
        </w:rPr>
        <w:lastRenderedPageBreak/>
        <w:t xml:space="preserve">task from eye movement data. They collect multiple datasets where observers viewed images while they had to do one of multiple possible tasks. They test two different modeling approaches. The first one is a DNN operating directly on </w:t>
      </w:r>
      <w:proofErr w:type="spellStart"/>
      <w:r w:rsidRPr="00050BBE">
        <w:rPr>
          <w:rFonts w:ascii="-webkit-standard" w:eastAsia="Times New Roman" w:hAnsi="-webkit-standard" w:cs="Times New Roman"/>
          <w:color w:val="000000"/>
          <w:sz w:val="27"/>
          <w:szCs w:val="27"/>
          <w:shd w:val="clear" w:color="auto" w:fill="FFFFFF"/>
        </w:rPr>
        <w:t>timelime</w:t>
      </w:r>
      <w:proofErr w:type="spellEnd"/>
      <w:r w:rsidRPr="00050BBE">
        <w:rPr>
          <w:rFonts w:ascii="-webkit-standard" w:eastAsia="Times New Roman" w:hAnsi="-webkit-standard" w:cs="Times New Roman"/>
          <w:color w:val="000000"/>
          <w:sz w:val="27"/>
          <w:szCs w:val="27"/>
          <w:shd w:val="clear" w:color="auto" w:fill="FFFFFF"/>
        </w:rPr>
        <w:t xml:space="preserve"> data of x and y position and pupil size. The second approach first encodes the timeline data into images of gaze traces and then applies a DNN to these images. The authors find that both models can predict observer task with above chance accuracy, however, the image-based model has substantially lower performance than the timeline based model. In ablation analyses they find that x position is most important for task classification, while pupil size is least important.</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The effect of tasks on eye movement is very interesting, as can be seen from the long history of research on it. The paper is working on a very relevant question and is written in a very clear and understandable way, which I very much appreciate.</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In the following, I am going to list some conceptual and technical issues that I see. Once they are addressed, I think this work can be very relevant for the community.</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Conceptual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1. </w:t>
      </w:r>
      <w:commentRangeStart w:id="19"/>
      <w:r w:rsidRPr="00050BBE">
        <w:rPr>
          <w:rFonts w:ascii="-webkit-standard" w:eastAsia="Times New Roman" w:hAnsi="-webkit-standard" w:cs="Times New Roman"/>
          <w:color w:val="000000"/>
          <w:sz w:val="27"/>
          <w:szCs w:val="27"/>
          <w:shd w:val="clear" w:color="auto" w:fill="FFFFFF"/>
        </w:rPr>
        <w:t xml:space="preserve">First, I was a bit puzzled by the use of the terms "task", "cognitive process" and "mental state". </w:t>
      </w:r>
      <w:commentRangeEnd w:id="19"/>
      <w:r w:rsidR="00106CF2">
        <w:rPr>
          <w:rStyle w:val="CommentReference"/>
        </w:rPr>
        <w:commentReference w:id="19"/>
      </w:r>
      <w:r w:rsidRPr="00050BBE">
        <w:rPr>
          <w:rFonts w:ascii="-webkit-standard" w:eastAsia="Times New Roman" w:hAnsi="-webkit-standard" w:cs="Times New Roman"/>
          <w:color w:val="000000"/>
          <w:sz w:val="27"/>
          <w:szCs w:val="27"/>
          <w:shd w:val="clear" w:color="auto" w:fill="FFFFFF"/>
        </w:rPr>
        <w:t>In the paper, they seem to be used mainly interchangeably, but I think I would not agree with that. For me, intuitively, the task defines the goal of an observer, the cognitive process is the cognitive part of how the observer tries to reach this goal and the mental state is where in this process the observer is at a given time. Obviously, the task influences the cognitive process and the task will always be part of the mental state, but to me, cognitive processes and mental states carry much more information than the task. To me, all experiments and results in the paper seem to be about observer task, so I think conclusions about cognitive processing and mental states need more discussion.</w:t>
      </w:r>
    </w:p>
    <w:p w14:paraId="007AD711" w14:textId="77777777" w:rsidR="009330DC" w:rsidRDefault="009330DC" w:rsidP="00286F4D">
      <w:pPr>
        <w:rPr>
          <w:rFonts w:ascii="-webkit-standard" w:eastAsia="Times New Roman" w:hAnsi="-webkit-standard" w:cs="Times New Roman"/>
          <w:color w:val="000000"/>
          <w:sz w:val="27"/>
          <w:szCs w:val="27"/>
          <w:shd w:val="clear" w:color="auto" w:fill="FFFFFF"/>
        </w:rPr>
      </w:pPr>
    </w:p>
    <w:p w14:paraId="4444C0FA" w14:textId="3B96D04B" w:rsidR="007B26D6" w:rsidRDefault="00B24CB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We agree that the terms “task,” “cognitive process,” and “mental state” are all related, but do not carry the same meaning. To build off of what the reviewer has posited in their comment, </w:t>
      </w:r>
      <w:r w:rsidR="007B26D6">
        <w:rPr>
          <w:rFonts w:ascii="-webkit-standard" w:eastAsia="Times New Roman" w:hAnsi="-webkit-standard" w:cs="Times New Roman"/>
          <w:color w:val="4472C4" w:themeColor="accent1"/>
        </w:rPr>
        <w:t>eye movement features are instantiated by</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and can be indicative of</w:t>
      </w:r>
      <w:r>
        <w:rPr>
          <w:rFonts w:ascii="-webkit-standard" w:eastAsia="Times New Roman" w:hAnsi="-webkit-standard" w:cs="Times New Roman"/>
          <w:color w:val="4472C4" w:themeColor="accent1"/>
        </w:rPr>
        <w:t>,</w:t>
      </w:r>
      <w:r w:rsidR="007B26D6">
        <w:rPr>
          <w:rFonts w:ascii="-webkit-standard" w:eastAsia="Times New Roman" w:hAnsi="-webkit-standard" w:cs="Times New Roman"/>
          <w:color w:val="4472C4" w:themeColor="accent1"/>
        </w:rPr>
        <w:t xml:space="preserve"> the cognitive processes </w:t>
      </w:r>
      <w:r w:rsidR="00116BFC">
        <w:rPr>
          <w:rFonts w:ascii="-webkit-standard" w:eastAsia="Times New Roman" w:hAnsi="-webkit-standard" w:cs="Times New Roman"/>
          <w:color w:val="4472C4" w:themeColor="accent1"/>
        </w:rPr>
        <w:t xml:space="preserve">the cognitive processes instigating diagnostic patterns (i.e., features) in the eye movement data. These </w:t>
      </w:r>
      <w:r w:rsidR="007B26D6">
        <w:rPr>
          <w:rFonts w:ascii="-webkit-standard" w:eastAsia="Times New Roman" w:hAnsi="-webkit-standard" w:cs="Times New Roman"/>
          <w:color w:val="4472C4" w:themeColor="accent1"/>
        </w:rPr>
        <w:t xml:space="preserve">features are extracted and decoded by the </w:t>
      </w:r>
      <w:r w:rsidR="00116BFC">
        <w:rPr>
          <w:rFonts w:ascii="-webkit-standard" w:eastAsia="Times New Roman" w:hAnsi="-webkit-standard" w:cs="Times New Roman"/>
          <w:color w:val="4472C4" w:themeColor="accent1"/>
        </w:rPr>
        <w:t xml:space="preserve">deep learning CNN </w:t>
      </w:r>
      <w:r w:rsidR="007B26D6">
        <w:rPr>
          <w:rFonts w:ascii="-webkit-standard" w:eastAsia="Times New Roman" w:hAnsi="-webkit-standard" w:cs="Times New Roman"/>
          <w:color w:val="4472C4" w:themeColor="accent1"/>
        </w:rPr>
        <w:t>to determine</w:t>
      </w:r>
      <w:r w:rsidR="00116BFC">
        <w:rPr>
          <w:rFonts w:ascii="-webkit-standard" w:eastAsia="Times New Roman" w:hAnsi="-webkit-standard" w:cs="Times New Roman"/>
          <w:color w:val="4472C4" w:themeColor="accent1"/>
        </w:rPr>
        <w:t xml:space="preserve"> the task-at-hand</w:t>
      </w:r>
      <w:r w:rsidR="007B26D6">
        <w:rPr>
          <w:rFonts w:ascii="-webkit-standard" w:eastAsia="Times New Roman" w:hAnsi="-webkit-standard" w:cs="Times New Roman"/>
          <w:color w:val="4472C4" w:themeColor="accent1"/>
        </w:rPr>
        <w:t xml:space="preserve">. </w:t>
      </w:r>
      <w:r>
        <w:rPr>
          <w:rFonts w:ascii="-webkit-standard" w:eastAsia="Times New Roman" w:hAnsi="-webkit-standard" w:cs="Times New Roman"/>
          <w:color w:val="4472C4" w:themeColor="accent1"/>
        </w:rPr>
        <w:t xml:space="preserve">This means that </w:t>
      </w:r>
      <w:r w:rsidR="007B26D6">
        <w:rPr>
          <w:rFonts w:ascii="-webkit-standard" w:eastAsia="Times New Roman" w:hAnsi="-webkit-standard" w:cs="Times New Roman"/>
          <w:color w:val="4472C4" w:themeColor="accent1"/>
        </w:rPr>
        <w:t>cognition is inferred from eye movements.</w:t>
      </w:r>
      <w:r w:rsidR="00935B93">
        <w:rPr>
          <w:rFonts w:ascii="-webkit-standard" w:eastAsia="Times New Roman" w:hAnsi="-webkit-standard" w:cs="Times New Roman"/>
          <w:color w:val="4472C4" w:themeColor="accent1"/>
        </w:rPr>
        <w:t xml:space="preserve"> Some cognitive processes can be associated with particular eye movement </w:t>
      </w:r>
      <w:r w:rsidR="00935B93">
        <w:rPr>
          <w:rFonts w:ascii="-webkit-standard" w:eastAsia="Times New Roman" w:hAnsi="-webkit-standard" w:cs="Times New Roman"/>
          <w:color w:val="4472C4" w:themeColor="accent1"/>
        </w:rPr>
        <w:lastRenderedPageBreak/>
        <w:t>features, which can also be associated with particular tasks. Each task is assumed to be associated with a particular mental state.</w:t>
      </w:r>
    </w:p>
    <w:p w14:paraId="5719B2FE" w14:textId="1479BAD2" w:rsidR="00935B93" w:rsidRDefault="00935B93" w:rsidP="007B26D6">
      <w:pPr>
        <w:rPr>
          <w:rFonts w:ascii="-webkit-standard" w:eastAsia="Times New Roman" w:hAnsi="-webkit-standard" w:cs="Times New Roman"/>
          <w:color w:val="4472C4" w:themeColor="accent1"/>
        </w:rPr>
      </w:pPr>
    </w:p>
    <w:p w14:paraId="1D00BF44" w14:textId="5CB5F254" w:rsidR="00935B93" w:rsidRDefault="00935B93" w:rsidP="007B26D6">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The comments by Reviewer #2 reflect an issue that was largely touched on in our response to the comments from Reviewer #1. In particular, we agree with Reviewer #2 that this language can be further clarified in the manuscript. </w:t>
      </w:r>
      <w:commentRangeStart w:id="20"/>
      <w:r>
        <w:rPr>
          <w:rFonts w:ascii="-webkit-standard" w:eastAsia="Times New Roman" w:hAnsi="-webkit-standard" w:cs="Times New Roman"/>
          <w:color w:val="4472C4" w:themeColor="accent1"/>
        </w:rPr>
        <w:t>For this reason, we have gone through and updated the manuscript where necessary in order to clarify the distinction between the three terms</w:t>
      </w:r>
      <w:commentRangeEnd w:id="20"/>
      <w:r>
        <w:rPr>
          <w:rStyle w:val="CommentReference"/>
        </w:rPr>
        <w:commentReference w:id="20"/>
      </w:r>
      <w:r>
        <w:rPr>
          <w:rFonts w:ascii="-webkit-standard" w:eastAsia="Times New Roman" w:hAnsi="-webkit-standard" w:cs="Times New Roman"/>
          <w:color w:val="4472C4" w:themeColor="accent1"/>
        </w:rPr>
        <w:t>.</w:t>
      </w:r>
    </w:p>
    <w:p w14:paraId="03886210" w14:textId="77777777" w:rsidR="00291932"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The authors do not pass any stimulus information to their models. In the introduction, they argue that "</w:t>
      </w:r>
      <w:commentRangeStart w:id="21"/>
      <w:r w:rsidRPr="00050BBE">
        <w:rPr>
          <w:rFonts w:ascii="-webkit-standard" w:eastAsia="Times New Roman" w:hAnsi="-webkit-standard" w:cs="Times New Roman"/>
          <w:color w:val="000000"/>
          <w:sz w:val="27"/>
          <w:szCs w:val="27"/>
          <w:shd w:val="clear" w:color="auto" w:fill="FFFFFF"/>
        </w:rPr>
        <w:t xml:space="preserve">such efforts to not fit the spirit of the inverse </w:t>
      </w:r>
      <w:proofErr w:type="spellStart"/>
      <w:r w:rsidRPr="00050BBE">
        <w:rPr>
          <w:rFonts w:ascii="-webkit-standard" w:eastAsia="Times New Roman" w:hAnsi="-webkit-standard" w:cs="Times New Roman"/>
          <w:color w:val="000000"/>
          <w:sz w:val="27"/>
          <w:szCs w:val="27"/>
          <w:shd w:val="clear" w:color="auto" w:fill="FFFFFF"/>
        </w:rPr>
        <w:t>Yarbus</w:t>
      </w:r>
      <w:proofErr w:type="spellEnd"/>
      <w:r w:rsidRPr="00050BBE">
        <w:rPr>
          <w:rFonts w:ascii="-webkit-standard" w:eastAsia="Times New Roman" w:hAnsi="-webkit-standard" w:cs="Times New Roman"/>
          <w:color w:val="000000"/>
          <w:sz w:val="27"/>
          <w:szCs w:val="27"/>
          <w:shd w:val="clear" w:color="auto" w:fill="FFFFFF"/>
        </w:rPr>
        <w:t xml:space="preserve"> problem, which is concerned with decoding high-level abstract mental operation that are not dependent on particular stimuli</w:t>
      </w:r>
      <w:commentRangeEnd w:id="21"/>
      <w:r w:rsidR="00291932">
        <w:rPr>
          <w:rStyle w:val="CommentReference"/>
        </w:rPr>
        <w:commentReference w:id="21"/>
      </w:r>
      <w:r w:rsidRPr="00050BBE">
        <w:rPr>
          <w:rFonts w:ascii="-webkit-standard" w:eastAsia="Times New Roman" w:hAnsi="-webkit-standard" w:cs="Times New Roman"/>
          <w:color w:val="000000"/>
          <w:sz w:val="27"/>
          <w:szCs w:val="27"/>
          <w:shd w:val="clear" w:color="auto" w:fill="FFFFFF"/>
        </w:rPr>
        <w:t>". I'm not sure whether I can agree with this. I would argue that the high-level abstract mental operation operates on the content of the viewed image: to guess how wealthy the people in an image are, I need to figure out where the people are in the image, I will likely inspect their clothing and other attributes and then process this data to come up with a guess of their wealth. Therefore, the eye movements are highly dependent on the stimulus itself. Without access to the stimulus, I don't see how one could expect to decode the mental operation that is going on. Of course there will be differences in the pure eye movements (as can be seen in the above-chance performance of the model), however they might be best explained in combination with the image viewed. For example, if the relevant areas of the image for the task at hand are more scattered over the image, longer saccades might be the result. Another example is given by the authors in the discussion, line 470: pupil size might be mainly affected by stimulus properties. Overall, I'm not sure whether one can expect to decode the "mental operation" or the "cognitive process" purely from the gaze data. However, this might boil down to my first point: Maybe I'm misunderstanding what the authors mean when they talk about mental operations etc.</w:t>
      </w:r>
    </w:p>
    <w:p w14:paraId="2226A7C0" w14:textId="77777777" w:rsidR="00291932" w:rsidRDefault="00291932" w:rsidP="00286F4D">
      <w:pPr>
        <w:rPr>
          <w:rFonts w:ascii="-webkit-standard" w:eastAsia="Times New Roman" w:hAnsi="-webkit-standard" w:cs="Times New Roman"/>
          <w:color w:val="000000"/>
          <w:sz w:val="27"/>
          <w:szCs w:val="27"/>
          <w:shd w:val="clear" w:color="auto" w:fill="FFFFFF"/>
        </w:rPr>
      </w:pPr>
    </w:p>
    <w:p w14:paraId="0450CE3C" w14:textId="285D3122" w:rsidR="00EF3D75"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agree with the reviewer that there is likely some misunderstanding of the message we are trying to get across with regard to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and with regard to the use of stimulus information in the classification of eye movement data.</w:t>
      </w:r>
    </w:p>
    <w:p w14:paraId="1A32B348" w14:textId="2614810A" w:rsidR="00EF3D75" w:rsidRDefault="00EF3D75" w:rsidP="00286F4D">
      <w:pPr>
        <w:rPr>
          <w:rFonts w:ascii="-webkit-standard" w:eastAsia="Times New Roman" w:hAnsi="-webkit-standard" w:cs="Times New Roman"/>
          <w:color w:val="4472C4" w:themeColor="accent1"/>
          <w:sz w:val="27"/>
          <w:szCs w:val="27"/>
          <w:shd w:val="clear" w:color="auto" w:fill="FFFFFF"/>
        </w:rPr>
      </w:pPr>
    </w:p>
    <w:p w14:paraId="025A5054" w14:textId="0A3A6776" w:rsidR="00A169FE" w:rsidRDefault="00EF3D75"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In reference to the quote presented by the reviewer, we were referring to previous research which has decoded eye movement data collected while participants were carrying out tasks such as reading vs. evaluating an image. In this case, reading requires mostly horizontal (left-to-right) eye movements</w:t>
      </w:r>
      <w:r w:rsidR="008271A8">
        <w:rPr>
          <w:rFonts w:ascii="-webkit-standard" w:eastAsia="Times New Roman" w:hAnsi="-webkit-standard" w:cs="Times New Roman"/>
          <w:color w:val="4472C4" w:themeColor="accent1"/>
          <w:sz w:val="27"/>
          <w:szCs w:val="27"/>
          <w:shd w:val="clear" w:color="auto" w:fill="FFFFFF"/>
        </w:rPr>
        <w:t xml:space="preserve"> following lines of text</w:t>
      </w:r>
      <w:r>
        <w:rPr>
          <w:rFonts w:ascii="-webkit-standard" w:eastAsia="Times New Roman" w:hAnsi="-webkit-standard" w:cs="Times New Roman"/>
          <w:color w:val="4472C4" w:themeColor="accent1"/>
          <w:sz w:val="27"/>
          <w:szCs w:val="27"/>
          <w:shd w:val="clear" w:color="auto" w:fill="FFFFFF"/>
        </w:rPr>
        <w:t xml:space="preserve">. For this reason, the scan paths of reading are very </w:t>
      </w:r>
      <w:r>
        <w:rPr>
          <w:rFonts w:ascii="-webkit-standard" w:eastAsia="Times New Roman" w:hAnsi="-webkit-standard" w:cs="Times New Roman"/>
          <w:color w:val="4472C4" w:themeColor="accent1"/>
          <w:sz w:val="27"/>
          <w:szCs w:val="27"/>
          <w:shd w:val="clear" w:color="auto" w:fill="FFFFFF"/>
        </w:rPr>
        <w:lastRenderedPageBreak/>
        <w:t xml:space="preserve">obviously qualitatively </w:t>
      </w:r>
      <w:commentRangeStart w:id="22"/>
      <w:r>
        <w:rPr>
          <w:rFonts w:ascii="-webkit-standard" w:eastAsia="Times New Roman" w:hAnsi="-webkit-standard" w:cs="Times New Roman"/>
          <w:color w:val="4472C4" w:themeColor="accent1"/>
          <w:sz w:val="27"/>
          <w:szCs w:val="27"/>
          <w:shd w:val="clear" w:color="auto" w:fill="FFFFFF"/>
        </w:rPr>
        <w:t xml:space="preserve">different from </w:t>
      </w:r>
      <w:r w:rsidR="00A169FE">
        <w:rPr>
          <w:rFonts w:ascii="-webkit-standard" w:eastAsia="Times New Roman" w:hAnsi="-webkit-standard" w:cs="Times New Roman"/>
          <w:color w:val="4472C4" w:themeColor="accent1"/>
          <w:sz w:val="27"/>
          <w:szCs w:val="27"/>
          <w:shd w:val="clear" w:color="auto" w:fill="FFFFFF"/>
        </w:rPr>
        <w:t xml:space="preserve">memorizing or </w:t>
      </w:r>
      <w:r>
        <w:rPr>
          <w:rFonts w:ascii="-webkit-standard" w:eastAsia="Times New Roman" w:hAnsi="-webkit-standard" w:cs="Times New Roman"/>
          <w:color w:val="4472C4" w:themeColor="accent1"/>
          <w:sz w:val="27"/>
          <w:szCs w:val="27"/>
          <w:shd w:val="clear" w:color="auto" w:fill="FFFFFF"/>
        </w:rPr>
        <w:t>evaluating an image</w:t>
      </w:r>
      <w:commentRangeEnd w:id="22"/>
      <w:r w:rsidR="00F1270C">
        <w:rPr>
          <w:rStyle w:val="CommentReference"/>
        </w:rPr>
        <w:commentReference w:id="22"/>
      </w:r>
      <w:r>
        <w:rPr>
          <w:rFonts w:ascii="-webkit-standard" w:eastAsia="Times New Roman" w:hAnsi="-webkit-standard" w:cs="Times New Roman"/>
          <w:color w:val="4472C4" w:themeColor="accent1"/>
          <w:sz w:val="27"/>
          <w:szCs w:val="27"/>
          <w:shd w:val="clear" w:color="auto" w:fill="FFFFFF"/>
        </w:rPr>
        <w:t>. These low-level distinctions are so easily differentiated that the more subtle high-level distinctions between these tasks are ignored.</w:t>
      </w:r>
      <w:r w:rsidR="00A169FE">
        <w:rPr>
          <w:rFonts w:ascii="-webkit-standard" w:eastAsia="Times New Roman" w:hAnsi="-webkit-standard" w:cs="Times New Roman"/>
          <w:color w:val="4472C4" w:themeColor="accent1"/>
          <w:sz w:val="27"/>
          <w:szCs w:val="27"/>
          <w:shd w:val="clear" w:color="auto" w:fill="FFFFFF"/>
        </w:rPr>
        <w:t xml:space="preserve"> In these cases, the tasks are tied directly to </w:t>
      </w:r>
      <w:r w:rsidR="008271A8">
        <w:rPr>
          <w:rFonts w:ascii="-webkit-standard" w:eastAsia="Times New Roman" w:hAnsi="-webkit-standard" w:cs="Times New Roman"/>
          <w:color w:val="4472C4" w:themeColor="accent1"/>
          <w:sz w:val="27"/>
          <w:szCs w:val="27"/>
          <w:shd w:val="clear" w:color="auto" w:fill="FFFFFF"/>
        </w:rPr>
        <w:t xml:space="preserve">properties of </w:t>
      </w:r>
      <w:r w:rsidR="00A169FE">
        <w:rPr>
          <w:rFonts w:ascii="-webkit-standard" w:eastAsia="Times New Roman" w:hAnsi="-webkit-standard" w:cs="Times New Roman"/>
          <w:color w:val="4472C4" w:themeColor="accent1"/>
          <w:sz w:val="27"/>
          <w:szCs w:val="27"/>
          <w:shd w:val="clear" w:color="auto" w:fill="FFFFFF"/>
        </w:rPr>
        <w:t>the stimulus</w:t>
      </w:r>
      <w:r w:rsidR="008271A8">
        <w:rPr>
          <w:rFonts w:ascii="-webkit-standard" w:eastAsia="Times New Roman" w:hAnsi="-webkit-standard" w:cs="Times New Roman"/>
          <w:color w:val="4472C4" w:themeColor="accent1"/>
          <w:sz w:val="27"/>
          <w:szCs w:val="27"/>
          <w:shd w:val="clear" w:color="auto" w:fill="FFFFFF"/>
        </w:rPr>
        <w:t xml:space="preserve"> rather than properties of the cognitive processes differentiating the tasks-at-hand</w:t>
      </w:r>
      <w:r w:rsidR="00A169FE">
        <w:rPr>
          <w:rFonts w:ascii="-webkit-standard" w:eastAsia="Times New Roman" w:hAnsi="-webkit-standard" w:cs="Times New Roman"/>
          <w:color w:val="4472C4" w:themeColor="accent1"/>
          <w:sz w:val="27"/>
          <w:szCs w:val="27"/>
          <w:shd w:val="clear" w:color="auto" w:fill="FFFFFF"/>
        </w:rPr>
        <w:t xml:space="preserve">. This is what we feel doesn’t fit the spirit of the inverse </w:t>
      </w:r>
      <w:proofErr w:type="spellStart"/>
      <w:r w:rsidR="00A169FE">
        <w:rPr>
          <w:rFonts w:ascii="-webkit-standard" w:eastAsia="Times New Roman" w:hAnsi="-webkit-standard" w:cs="Times New Roman"/>
          <w:color w:val="4472C4" w:themeColor="accent1"/>
          <w:sz w:val="27"/>
          <w:szCs w:val="27"/>
          <w:shd w:val="clear" w:color="auto" w:fill="FFFFFF"/>
        </w:rPr>
        <w:t>Yarbus</w:t>
      </w:r>
      <w:proofErr w:type="spellEnd"/>
      <w:r w:rsidR="00A169FE">
        <w:rPr>
          <w:rFonts w:ascii="-webkit-standard" w:eastAsia="Times New Roman" w:hAnsi="-webkit-standard" w:cs="Times New Roman"/>
          <w:color w:val="4472C4" w:themeColor="accent1"/>
          <w:sz w:val="27"/>
          <w:szCs w:val="27"/>
          <w:shd w:val="clear" w:color="auto" w:fill="FFFFFF"/>
        </w:rPr>
        <w:t xml:space="preserve"> problem. </w:t>
      </w:r>
    </w:p>
    <w:p w14:paraId="6A95D26B" w14:textId="77777777" w:rsidR="00A169FE" w:rsidRDefault="00A169FE" w:rsidP="00286F4D">
      <w:pPr>
        <w:rPr>
          <w:rFonts w:ascii="-webkit-standard" w:eastAsia="Times New Roman" w:hAnsi="-webkit-standard" w:cs="Times New Roman"/>
          <w:color w:val="4472C4" w:themeColor="accent1"/>
          <w:sz w:val="27"/>
          <w:szCs w:val="27"/>
          <w:shd w:val="clear" w:color="auto" w:fill="FFFFFF"/>
        </w:rPr>
      </w:pPr>
    </w:p>
    <w:p w14:paraId="7BA712BA" w14:textId="274B2BAA" w:rsidR="00EF3D75" w:rsidRDefault="00A169FE"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do agree with the reviewer that stimulus information could improve the </w:t>
      </w:r>
      <w:proofErr w:type="spellStart"/>
      <w:r>
        <w:rPr>
          <w:rFonts w:ascii="-webkit-standard" w:eastAsia="Times New Roman" w:hAnsi="-webkit-standard" w:cs="Times New Roman"/>
          <w:color w:val="4472C4" w:themeColor="accent1"/>
          <w:sz w:val="27"/>
          <w:szCs w:val="27"/>
          <w:shd w:val="clear" w:color="auto" w:fill="FFFFFF"/>
        </w:rPr>
        <w:t>decodability</w:t>
      </w:r>
      <w:proofErr w:type="spellEnd"/>
      <w:r>
        <w:rPr>
          <w:rFonts w:ascii="-webkit-standard" w:eastAsia="Times New Roman" w:hAnsi="-webkit-standard" w:cs="Times New Roman"/>
          <w:color w:val="4472C4" w:themeColor="accent1"/>
          <w:sz w:val="27"/>
          <w:szCs w:val="27"/>
          <w:shd w:val="clear" w:color="auto" w:fill="FFFFFF"/>
        </w:rPr>
        <w:t xml:space="preserve"> of the processed images. This is actually </w:t>
      </w:r>
      <w:r w:rsidR="000A11FF">
        <w:rPr>
          <w:rFonts w:ascii="-webkit-standard" w:eastAsia="Times New Roman" w:hAnsi="-webkit-standard" w:cs="Times New Roman"/>
          <w:color w:val="4472C4" w:themeColor="accent1"/>
          <w:sz w:val="27"/>
          <w:szCs w:val="27"/>
          <w:shd w:val="clear" w:color="auto" w:fill="FFFFFF"/>
        </w:rPr>
        <w:t>mentioned in our Discussion section as a potential future direction to take with this line of research.</w:t>
      </w:r>
    </w:p>
    <w:p w14:paraId="09D6DE98" w14:textId="13262BC9" w:rsidR="000A11FF" w:rsidRDefault="000A11FF" w:rsidP="00286F4D">
      <w:pPr>
        <w:rPr>
          <w:rFonts w:ascii="-webkit-standard" w:eastAsia="Times New Roman" w:hAnsi="-webkit-standard" w:cs="Times New Roman"/>
          <w:color w:val="4472C4" w:themeColor="accent1"/>
          <w:sz w:val="27"/>
          <w:szCs w:val="27"/>
          <w:shd w:val="clear" w:color="auto" w:fill="FFFFFF"/>
        </w:rPr>
      </w:pPr>
    </w:p>
    <w:p w14:paraId="3A6A8B32" w14:textId="55DF1DED" w:rsidR="000A11FF" w:rsidRDefault="000A11FF" w:rsidP="00286F4D">
      <w:pPr>
        <w:rPr>
          <w:rFonts w:ascii="-webkit-standard" w:eastAsia="Times New Roman" w:hAnsi="-webkit-standard" w:cs="Times New Roman"/>
          <w:color w:val="4472C4" w:themeColor="accent1"/>
          <w:sz w:val="27"/>
          <w:szCs w:val="27"/>
          <w:shd w:val="clear" w:color="auto" w:fill="FFFFFF"/>
        </w:rPr>
      </w:pPr>
      <w:commentRangeStart w:id="23"/>
      <w:r>
        <w:rPr>
          <w:rFonts w:ascii="-webkit-standard" w:eastAsia="Times New Roman" w:hAnsi="-webkit-standard" w:cs="Times New Roman"/>
          <w:color w:val="4472C4" w:themeColor="accent1"/>
          <w:sz w:val="27"/>
          <w:szCs w:val="27"/>
          <w:shd w:val="clear" w:color="auto" w:fill="FFFFFF"/>
        </w:rPr>
        <w:t xml:space="preserve">To </w:t>
      </w:r>
      <w:r w:rsidR="008271A8">
        <w:rPr>
          <w:rFonts w:ascii="-webkit-standard" w:eastAsia="Times New Roman" w:hAnsi="-webkit-standard" w:cs="Times New Roman"/>
          <w:color w:val="4472C4" w:themeColor="accent1"/>
          <w:sz w:val="27"/>
          <w:szCs w:val="27"/>
          <w:shd w:val="clear" w:color="auto" w:fill="FFFFFF"/>
        </w:rPr>
        <w:t xml:space="preserve">more clearly communicate </w:t>
      </w:r>
      <w:r>
        <w:rPr>
          <w:rFonts w:ascii="-webkit-standard" w:eastAsia="Times New Roman" w:hAnsi="-webkit-standard" w:cs="Times New Roman"/>
          <w:color w:val="4472C4" w:themeColor="accent1"/>
          <w:sz w:val="27"/>
          <w:szCs w:val="27"/>
          <w:shd w:val="clear" w:color="auto" w:fill="FFFFFF"/>
        </w:rPr>
        <w:t xml:space="preserve">our </w:t>
      </w:r>
      <w:r w:rsidR="008271A8">
        <w:rPr>
          <w:rFonts w:ascii="-webkit-standard" w:eastAsia="Times New Roman" w:hAnsi="-webkit-standard" w:cs="Times New Roman"/>
          <w:color w:val="4472C4" w:themeColor="accent1"/>
          <w:sz w:val="27"/>
          <w:szCs w:val="27"/>
          <w:shd w:val="clear" w:color="auto" w:fill="FFFFFF"/>
        </w:rPr>
        <w:t xml:space="preserve">intention to distinguish between studies </w:t>
      </w:r>
      <w:r>
        <w:rPr>
          <w:rFonts w:ascii="-webkit-standard" w:eastAsia="Times New Roman" w:hAnsi="-webkit-standard" w:cs="Times New Roman"/>
          <w:color w:val="4472C4" w:themeColor="accent1"/>
          <w:sz w:val="27"/>
          <w:szCs w:val="27"/>
          <w:shd w:val="clear" w:color="auto" w:fill="FFFFFF"/>
        </w:rPr>
        <w:t xml:space="preserve">that do and do not fit the spirit of the inverse </w:t>
      </w:r>
      <w:proofErr w:type="spellStart"/>
      <w:r>
        <w:rPr>
          <w:rFonts w:ascii="-webkit-standard" w:eastAsia="Times New Roman" w:hAnsi="-webkit-standard" w:cs="Times New Roman"/>
          <w:color w:val="4472C4" w:themeColor="accent1"/>
          <w:sz w:val="27"/>
          <w:szCs w:val="27"/>
          <w:shd w:val="clear" w:color="auto" w:fill="FFFFFF"/>
        </w:rPr>
        <w:t>Yarbus</w:t>
      </w:r>
      <w:proofErr w:type="spellEnd"/>
      <w:r>
        <w:rPr>
          <w:rFonts w:ascii="-webkit-standard" w:eastAsia="Times New Roman" w:hAnsi="-webkit-standard" w:cs="Times New Roman"/>
          <w:color w:val="4472C4" w:themeColor="accent1"/>
          <w:sz w:val="27"/>
          <w:szCs w:val="27"/>
          <w:shd w:val="clear" w:color="auto" w:fill="FFFFFF"/>
        </w:rPr>
        <w:t xml:space="preserve"> problem, we have further clarified portions of the manuscript relevant to this topic.</w:t>
      </w:r>
      <w:commentRangeEnd w:id="23"/>
      <w:r w:rsidR="00534B6E">
        <w:rPr>
          <w:rStyle w:val="CommentReference"/>
        </w:rPr>
        <w:commentReference w:id="23"/>
      </w:r>
    </w:p>
    <w:p w14:paraId="376836D7" w14:textId="77777777" w:rsidR="00DC27E6"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3. A major result of the paper is the comparison of the timeline model and the image model, where the authors find that the timeline model works much better for task classification. </w:t>
      </w:r>
      <w:commentRangeStart w:id="24"/>
      <w:r w:rsidRPr="00050BBE">
        <w:rPr>
          <w:rFonts w:ascii="-webkit-standard" w:eastAsia="Times New Roman" w:hAnsi="-webkit-standard" w:cs="Times New Roman"/>
          <w:color w:val="000000"/>
          <w:sz w:val="27"/>
          <w:szCs w:val="27"/>
          <w:shd w:val="clear" w:color="auto" w:fill="FFFFFF"/>
        </w:rPr>
        <w:t>I'm not sure I fully understand what the authors hope to show with this</w:t>
      </w:r>
      <w:commentRangeEnd w:id="24"/>
      <w:r w:rsidR="009B6947">
        <w:rPr>
          <w:rStyle w:val="CommentReference"/>
        </w:rPr>
        <w:commentReference w:id="24"/>
      </w:r>
      <w:r w:rsidRPr="00050BBE">
        <w:rPr>
          <w:rFonts w:ascii="-webkit-standard" w:eastAsia="Times New Roman" w:hAnsi="-webkit-standard" w:cs="Times New Roman"/>
          <w:color w:val="000000"/>
          <w:sz w:val="27"/>
          <w:szCs w:val="27"/>
          <w:shd w:val="clear" w:color="auto" w:fill="FFFFFF"/>
        </w:rPr>
        <w:t>. In theory, both models have access to exactly the same data (</w:t>
      </w:r>
      <w:commentRangeStart w:id="25"/>
      <w:commentRangeStart w:id="26"/>
      <w:r w:rsidRPr="00050BBE">
        <w:rPr>
          <w:rFonts w:ascii="-webkit-standard" w:eastAsia="Times New Roman" w:hAnsi="-webkit-standard" w:cs="Times New Roman"/>
          <w:color w:val="000000"/>
          <w:sz w:val="27"/>
          <w:szCs w:val="27"/>
          <w:shd w:val="clear" w:color="auto" w:fill="FFFFFF"/>
        </w:rPr>
        <w:t>except for a few occlusions that should be inferable</w:t>
      </w:r>
      <w:commentRangeEnd w:id="25"/>
      <w:r w:rsidR="009B6947">
        <w:rPr>
          <w:rStyle w:val="CommentReference"/>
        </w:rPr>
        <w:commentReference w:id="25"/>
      </w:r>
      <w:commentRangeEnd w:id="26"/>
      <w:r w:rsidR="00F1270C">
        <w:rPr>
          <w:rStyle w:val="CommentReference"/>
        </w:rPr>
        <w:commentReference w:id="26"/>
      </w:r>
      <w:r w:rsidRPr="00050BBE">
        <w:rPr>
          <w:rFonts w:ascii="-webkit-standard" w:eastAsia="Times New Roman" w:hAnsi="-webkit-standard" w:cs="Times New Roman"/>
          <w:color w:val="000000"/>
          <w:sz w:val="27"/>
          <w:szCs w:val="27"/>
          <w:shd w:val="clear" w:color="auto" w:fill="FFFFFF"/>
        </w:rPr>
        <w:t xml:space="preserve">), so with sufficient computational capacity and training data, both models should reach exactly the same performance. Therefore, the differences in performance are based in different inductive biases of the different architectures and in training and overfitting problems. If I'm not mistaken, the image model has more than 100 times as many parameters as the timeline model and therefore can easily suffer more from overfitting. In addition, it is trained from scratch. I could imagine that adding a ImageNet pretrained backbone such as </w:t>
      </w:r>
      <w:proofErr w:type="spellStart"/>
      <w:r w:rsidRPr="00050BBE">
        <w:rPr>
          <w:rFonts w:ascii="-webkit-standard" w:eastAsia="Times New Roman" w:hAnsi="-webkit-standard" w:cs="Times New Roman"/>
          <w:color w:val="000000"/>
          <w:sz w:val="27"/>
          <w:szCs w:val="27"/>
          <w:shd w:val="clear" w:color="auto" w:fill="FFFFFF"/>
        </w:rPr>
        <w:t>ResNet</w:t>
      </w:r>
      <w:proofErr w:type="spellEnd"/>
      <w:r w:rsidRPr="00050BBE">
        <w:rPr>
          <w:rFonts w:ascii="-webkit-standard" w:eastAsia="Times New Roman" w:hAnsi="-webkit-standard" w:cs="Times New Roman"/>
          <w:color w:val="000000"/>
          <w:sz w:val="27"/>
          <w:szCs w:val="27"/>
          <w:shd w:val="clear" w:color="auto" w:fill="FFFFFF"/>
        </w:rPr>
        <w:t xml:space="preserve"> or </w:t>
      </w:r>
      <w:proofErr w:type="spellStart"/>
      <w:r w:rsidRPr="00050BBE">
        <w:rPr>
          <w:rFonts w:ascii="-webkit-standard" w:eastAsia="Times New Roman" w:hAnsi="-webkit-standard" w:cs="Times New Roman"/>
          <w:color w:val="000000"/>
          <w:sz w:val="27"/>
          <w:szCs w:val="27"/>
          <w:shd w:val="clear" w:color="auto" w:fill="FFFFFF"/>
        </w:rPr>
        <w:t>DenseNet</w:t>
      </w:r>
      <w:proofErr w:type="spellEnd"/>
      <w:r w:rsidRPr="00050BBE">
        <w:rPr>
          <w:rFonts w:ascii="-webkit-standard" w:eastAsia="Times New Roman" w:hAnsi="-webkit-standard" w:cs="Times New Roman"/>
          <w:color w:val="000000"/>
          <w:sz w:val="27"/>
          <w:szCs w:val="27"/>
          <w:shd w:val="clear" w:color="auto" w:fill="FFFFFF"/>
        </w:rPr>
        <w:t xml:space="preserve"> can improve performance (I'm aware that the input images are quite far from natural images, but even on out-of-domain data, deep models often still encode surprisingly useful features). </w:t>
      </w:r>
      <w:commentRangeStart w:id="27"/>
      <w:r w:rsidRPr="00050BBE">
        <w:rPr>
          <w:rFonts w:ascii="-webkit-standard" w:eastAsia="Times New Roman" w:hAnsi="-webkit-standard" w:cs="Times New Roman"/>
          <w:color w:val="000000"/>
          <w:sz w:val="27"/>
          <w:szCs w:val="27"/>
          <w:shd w:val="clear" w:color="auto" w:fill="FFFFFF"/>
        </w:rPr>
        <w:t>However, besides all of those points, I can imagine that it is very hard to bring the image based model to the same performance as the timeline model.</w:t>
      </w:r>
      <w:commentRangeEnd w:id="27"/>
      <w:r w:rsidR="009B6947">
        <w:rPr>
          <w:rStyle w:val="CommentReference"/>
        </w:rPr>
        <w:commentReference w:id="27"/>
      </w:r>
      <w:r w:rsidRPr="00050BBE">
        <w:rPr>
          <w:rFonts w:ascii="-webkit-standard" w:eastAsia="Times New Roman" w:hAnsi="-webkit-standard" w:cs="Times New Roman"/>
          <w:color w:val="000000"/>
          <w:sz w:val="27"/>
          <w:szCs w:val="27"/>
          <w:shd w:val="clear" w:color="auto" w:fill="FFFFFF"/>
        </w:rPr>
        <w:t xml:space="preserve"> </w:t>
      </w:r>
      <w:commentRangeStart w:id="28"/>
      <w:commentRangeStart w:id="29"/>
      <w:r w:rsidRPr="00050BBE">
        <w:rPr>
          <w:rFonts w:ascii="-webkit-standard" w:eastAsia="Times New Roman" w:hAnsi="-webkit-standard" w:cs="Times New Roman"/>
          <w:color w:val="000000"/>
          <w:sz w:val="27"/>
          <w:szCs w:val="27"/>
          <w:shd w:val="clear" w:color="auto" w:fill="FFFFFF"/>
        </w:rPr>
        <w:t>After all, the features that so far have been most successful in predicting task (see Table 1 of the manuscript) are much easier to compute from timeline data than they are to compute from the image data</w:t>
      </w:r>
      <w:commentRangeEnd w:id="28"/>
      <w:r w:rsidR="00EE0958">
        <w:rPr>
          <w:rStyle w:val="CommentReference"/>
        </w:rPr>
        <w:commentReference w:id="28"/>
      </w:r>
      <w:commentRangeEnd w:id="29"/>
      <w:r w:rsidR="00F1270C">
        <w:rPr>
          <w:rStyle w:val="CommentReference"/>
        </w:rPr>
        <w:commentReference w:id="29"/>
      </w:r>
      <w:r w:rsidRPr="00050BBE">
        <w:rPr>
          <w:rFonts w:ascii="-webkit-standard" w:eastAsia="Times New Roman" w:hAnsi="-webkit-standard" w:cs="Times New Roman"/>
          <w:color w:val="000000"/>
          <w:sz w:val="27"/>
          <w:szCs w:val="27"/>
          <w:shd w:val="clear" w:color="auto" w:fill="FFFFFF"/>
        </w:rPr>
        <w:t xml:space="preserve">. Of course, if stimulus information should be included in the models, then the image-based model makes a lot of sense. </w:t>
      </w:r>
      <w:commentRangeStart w:id="30"/>
      <w:commentRangeStart w:id="31"/>
      <w:r w:rsidRPr="00050BBE">
        <w:rPr>
          <w:rFonts w:ascii="-webkit-standard" w:eastAsia="Times New Roman" w:hAnsi="-webkit-standard" w:cs="Times New Roman"/>
          <w:color w:val="000000"/>
          <w:sz w:val="27"/>
          <w:szCs w:val="27"/>
          <w:shd w:val="clear" w:color="auto" w:fill="FFFFFF"/>
        </w:rPr>
        <w:t>Overall, I think the paper would profit if the authors state more clearly what they hope to learn from comparing these two models.</w:t>
      </w:r>
      <w:commentRangeEnd w:id="30"/>
      <w:r w:rsidR="00EE0958">
        <w:rPr>
          <w:rStyle w:val="CommentReference"/>
        </w:rPr>
        <w:commentReference w:id="30"/>
      </w:r>
      <w:commentRangeEnd w:id="31"/>
      <w:r w:rsidR="00F1270C">
        <w:rPr>
          <w:rStyle w:val="CommentReference"/>
        </w:rPr>
        <w:commentReference w:id="31"/>
      </w:r>
    </w:p>
    <w:p w14:paraId="63B2E082" w14:textId="77777777" w:rsidR="00DC27E6" w:rsidRDefault="00DC27E6" w:rsidP="00286F4D">
      <w:pPr>
        <w:rPr>
          <w:rFonts w:ascii="-webkit-standard" w:eastAsia="Times New Roman" w:hAnsi="-webkit-standard" w:cs="Times New Roman"/>
          <w:color w:val="000000"/>
          <w:sz w:val="27"/>
          <w:szCs w:val="27"/>
          <w:shd w:val="clear" w:color="auto" w:fill="FFFFFF"/>
        </w:rPr>
      </w:pPr>
    </w:p>
    <w:p w14:paraId="333C1085" w14:textId="59B4A128" w:rsidR="00FF7271" w:rsidRDefault="00FF7271"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Deep learning CNNs are known for their proficiency in decoding image data. W</w:t>
      </w:r>
      <w:r w:rsidR="009A04C8">
        <w:rPr>
          <w:rFonts w:ascii="-webkit-standard" w:eastAsia="Times New Roman" w:hAnsi="-webkit-standard" w:cs="Times New Roman"/>
          <w:color w:val="4472C4" w:themeColor="accent1"/>
          <w:sz w:val="27"/>
          <w:szCs w:val="27"/>
          <w:shd w:val="clear" w:color="auto" w:fill="FFFFFF"/>
        </w:rPr>
        <w:t>e were originally planning to process the data into images</w:t>
      </w:r>
      <w:r>
        <w:rPr>
          <w:rFonts w:ascii="-webkit-standard" w:eastAsia="Times New Roman" w:hAnsi="-webkit-standard" w:cs="Times New Roman"/>
          <w:color w:val="4472C4" w:themeColor="accent1"/>
          <w:sz w:val="27"/>
          <w:szCs w:val="27"/>
          <w:shd w:val="clear" w:color="auto" w:fill="FFFFFF"/>
        </w:rPr>
        <w:t xml:space="preserve"> in an attempt to take </w:t>
      </w:r>
      <w:r>
        <w:rPr>
          <w:rFonts w:ascii="-webkit-standard" w:eastAsia="Times New Roman" w:hAnsi="-webkit-standard" w:cs="Times New Roman"/>
          <w:color w:val="4472C4" w:themeColor="accent1"/>
          <w:sz w:val="27"/>
          <w:szCs w:val="27"/>
          <w:shd w:val="clear" w:color="auto" w:fill="FFFFFF"/>
        </w:rPr>
        <w:lastRenderedPageBreak/>
        <w:t xml:space="preserve">advantage of the CNN’s ability to decode data in this form. We also classified the data in the timeline format because this is more typical for this field of research, and to provide a relative baseline for the image classification. </w:t>
      </w:r>
      <w:r w:rsidR="00A055A3">
        <w:rPr>
          <w:rFonts w:ascii="-webkit-standard" w:eastAsia="Times New Roman" w:hAnsi="-webkit-standard" w:cs="Times New Roman"/>
          <w:color w:val="4472C4" w:themeColor="accent1"/>
          <w:sz w:val="27"/>
          <w:szCs w:val="27"/>
          <w:shd w:val="clear" w:color="auto" w:fill="FFFFFF"/>
        </w:rPr>
        <w:t>Given the inability to truly compare the accuracy of our models to those of another study (a point that is covered in the manuscript, and in #Other points: 1), especially given the unique data features used in the current study, the comparison between image and timeline formats seemed like a relatively effective baseline.</w:t>
      </w:r>
    </w:p>
    <w:p w14:paraId="019770F3" w14:textId="29D4BF98" w:rsidR="00A055A3" w:rsidRDefault="00A055A3" w:rsidP="00286F4D">
      <w:pPr>
        <w:rPr>
          <w:rFonts w:ascii="-webkit-standard" w:eastAsia="Times New Roman" w:hAnsi="-webkit-standard" w:cs="Times New Roman"/>
          <w:color w:val="4472C4" w:themeColor="accent1"/>
          <w:sz w:val="27"/>
          <w:szCs w:val="27"/>
          <w:shd w:val="clear" w:color="auto" w:fill="FFFFFF"/>
        </w:rPr>
      </w:pPr>
    </w:p>
    <w:p w14:paraId="61C6EF3A" w14:textId="612AD88C" w:rsidR="00A055A3" w:rsidRDefault="00A055A3"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 xml:space="preserve">We mention these points in the manuscript, but do not explicitly state the reason for the comparison of these model types. Clearly, the points made above have not been translated in the manuscript in a way that is clear to the reader. In an effort </w:t>
      </w:r>
      <w:commentRangeStart w:id="32"/>
      <w:r>
        <w:rPr>
          <w:rFonts w:ascii="-webkit-standard" w:eastAsia="Times New Roman" w:hAnsi="-webkit-standard" w:cs="Times New Roman"/>
          <w:color w:val="4472C4" w:themeColor="accent1"/>
          <w:sz w:val="27"/>
          <w:szCs w:val="27"/>
          <w:shd w:val="clear" w:color="auto" w:fill="FFFFFF"/>
        </w:rPr>
        <w:t xml:space="preserve">to clarify the reason why we chose to compare the image and timeline formats,  </w:t>
      </w:r>
      <w:commentRangeStart w:id="33"/>
      <w:r>
        <w:rPr>
          <w:rFonts w:ascii="-webkit-standard" w:eastAsia="Times New Roman" w:hAnsi="-webkit-standard" w:cs="Times New Roman"/>
          <w:color w:val="4472C4" w:themeColor="accent1"/>
          <w:sz w:val="27"/>
          <w:szCs w:val="27"/>
          <w:shd w:val="clear" w:color="auto" w:fill="FFFFFF"/>
        </w:rPr>
        <w:t>we have added further description of the reason why we chose to process the data into image and timeline formats, and to then compare the classification accuracies</w:t>
      </w:r>
      <w:r w:rsidR="00621F77">
        <w:rPr>
          <w:rFonts w:ascii="-webkit-standard" w:eastAsia="Times New Roman" w:hAnsi="-webkit-standard" w:cs="Times New Roman"/>
          <w:color w:val="4472C4" w:themeColor="accent1"/>
          <w:sz w:val="27"/>
          <w:szCs w:val="27"/>
          <w:shd w:val="clear" w:color="auto" w:fill="FFFFFF"/>
        </w:rPr>
        <w:t xml:space="preserve"> of these two data types</w:t>
      </w:r>
      <w:commentRangeEnd w:id="32"/>
      <w:r w:rsidR="00F1270C">
        <w:rPr>
          <w:rStyle w:val="CommentReference"/>
        </w:rPr>
        <w:commentReference w:id="32"/>
      </w:r>
      <w:r w:rsidR="000E5843">
        <w:rPr>
          <w:rFonts w:ascii="-webkit-standard" w:eastAsia="Times New Roman" w:hAnsi="-webkit-standard" w:cs="Times New Roman"/>
          <w:color w:val="4472C4" w:themeColor="accent1"/>
          <w:sz w:val="27"/>
          <w:szCs w:val="27"/>
          <w:shd w:val="clear" w:color="auto" w:fill="FFFFFF"/>
        </w:rPr>
        <w:t>.</w:t>
      </w:r>
      <w:commentRangeEnd w:id="33"/>
      <w:r w:rsidR="00E3274C">
        <w:rPr>
          <w:rStyle w:val="CommentReference"/>
        </w:rPr>
        <w:commentReference w:id="33"/>
      </w:r>
    </w:p>
    <w:p w14:paraId="0D4B125B" w14:textId="77777777" w:rsidR="002B2E2D"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Other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1. In the introduction, lines 150-163 the authors argue that due to different datasets used, it is hard to compare the different approaches used for classifying task in the past</w:t>
      </w:r>
      <w:commentRangeStart w:id="34"/>
      <w:commentRangeStart w:id="35"/>
      <w:r w:rsidRPr="00050BBE">
        <w:rPr>
          <w:rFonts w:ascii="-webkit-standard" w:eastAsia="Times New Roman" w:hAnsi="-webkit-standard" w:cs="Times New Roman"/>
          <w:color w:val="000000"/>
          <w:sz w:val="27"/>
          <w:szCs w:val="27"/>
          <w:shd w:val="clear" w:color="auto" w:fill="FFFFFF"/>
        </w:rPr>
        <w:t xml:space="preserve">. I fully agree, however, I think this would be even more reason to check at least one or two of the better performing methods from Table 1 on the collected dataset. </w:t>
      </w:r>
      <w:commentRangeEnd w:id="34"/>
      <w:r w:rsidR="0080185A">
        <w:rPr>
          <w:rStyle w:val="CommentReference"/>
        </w:rPr>
        <w:commentReference w:id="34"/>
      </w:r>
      <w:commentRangeEnd w:id="35"/>
      <w:r w:rsidR="00F1270C">
        <w:rPr>
          <w:rStyle w:val="CommentReference"/>
        </w:rPr>
        <w:commentReference w:id="35"/>
      </w:r>
      <w:r w:rsidRPr="00050BBE">
        <w:rPr>
          <w:rFonts w:ascii="-webkit-standard" w:eastAsia="Times New Roman" w:hAnsi="-webkit-standard" w:cs="Times New Roman"/>
          <w:color w:val="000000"/>
          <w:sz w:val="27"/>
          <w:szCs w:val="27"/>
          <w:shd w:val="clear" w:color="auto" w:fill="FFFFFF"/>
        </w:rPr>
        <w:t xml:space="preserve">The </w:t>
      </w:r>
      <w:proofErr w:type="spellStart"/>
      <w:r w:rsidRPr="00050BBE">
        <w:rPr>
          <w:rFonts w:ascii="-webkit-standard" w:eastAsia="Times New Roman" w:hAnsi="-webkit-standard" w:cs="Times New Roman"/>
          <w:color w:val="000000"/>
          <w:sz w:val="27"/>
          <w:szCs w:val="27"/>
          <w:shd w:val="clear" w:color="auto" w:fill="FFFFFF"/>
        </w:rPr>
        <w:t>blackbox</w:t>
      </w:r>
      <w:proofErr w:type="spellEnd"/>
      <w:r w:rsidRPr="00050BBE">
        <w:rPr>
          <w:rFonts w:ascii="-webkit-standard" w:eastAsia="Times New Roman" w:hAnsi="-webkit-standard" w:cs="Times New Roman"/>
          <w:color w:val="000000"/>
          <w:sz w:val="27"/>
          <w:szCs w:val="27"/>
          <w:shd w:val="clear" w:color="auto" w:fill="FFFFFF"/>
        </w:rPr>
        <w:t xml:space="preserve"> DNN </w:t>
      </w:r>
      <w:commentRangeStart w:id="36"/>
      <w:r w:rsidRPr="00050BBE">
        <w:rPr>
          <w:rFonts w:ascii="-webkit-standard" w:eastAsia="Times New Roman" w:hAnsi="-webkit-standard" w:cs="Times New Roman"/>
          <w:color w:val="000000"/>
          <w:sz w:val="27"/>
          <w:szCs w:val="27"/>
          <w:shd w:val="clear" w:color="auto" w:fill="FFFFFF"/>
        </w:rPr>
        <w:t xml:space="preserve">should outperform them </w:t>
      </w:r>
      <w:commentRangeEnd w:id="36"/>
      <w:r w:rsidR="00FE3C38">
        <w:rPr>
          <w:rStyle w:val="CommentReference"/>
        </w:rPr>
        <w:commentReference w:id="36"/>
      </w:r>
      <w:r w:rsidRPr="00050BBE">
        <w:rPr>
          <w:rFonts w:ascii="-webkit-standard" w:eastAsia="Times New Roman" w:hAnsi="-webkit-standard" w:cs="Times New Roman"/>
          <w:color w:val="000000"/>
          <w:sz w:val="27"/>
          <w:szCs w:val="27"/>
          <w:shd w:val="clear" w:color="auto" w:fill="FFFFFF"/>
        </w:rPr>
        <w:t>since it has access to the full raw data (see also in the discussion, lines 421-423).</w:t>
      </w:r>
      <w:r w:rsidRPr="00050BBE">
        <w:rPr>
          <w:rFonts w:ascii="-webkit-standard" w:eastAsia="Times New Roman" w:hAnsi="-webkit-standard" w:cs="Times New Roman"/>
          <w:color w:val="000000"/>
        </w:rPr>
        <w:br/>
      </w:r>
    </w:p>
    <w:p w14:paraId="25A3859A" w14:textId="63C61DBD" w:rsidR="002B2E2D" w:rsidRDefault="00E3274C"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As stated in our responses above, we</w:t>
      </w:r>
      <w:r w:rsidR="002B2E2D">
        <w:rPr>
          <w:rFonts w:ascii="-webkit-standard" w:eastAsia="Times New Roman" w:hAnsi="-webkit-standard" w:cs="Times New Roman"/>
          <w:color w:val="4472C4" w:themeColor="accent1"/>
        </w:rPr>
        <w:t xml:space="preserve"> agree with the reviewer’s suggestion that it would be helpful to clarify the efficacy of our approach relative to other</w:t>
      </w:r>
      <w:r>
        <w:rPr>
          <w:rFonts w:ascii="-webkit-standard" w:eastAsia="Times New Roman" w:hAnsi="-webkit-standard" w:cs="Times New Roman"/>
          <w:color w:val="4472C4" w:themeColor="accent1"/>
        </w:rPr>
        <w:t>s</w:t>
      </w:r>
      <w:r w:rsidR="002B2E2D">
        <w:rPr>
          <w:rFonts w:ascii="-webkit-standard" w:eastAsia="Times New Roman" w:hAnsi="-webkit-standard" w:cs="Times New Roman"/>
          <w:color w:val="4472C4" w:themeColor="accent1"/>
        </w:rPr>
        <w:t>. At this point, it would be hard to say whether access to the full raw data would actually lead to better performance of our approach compared to another. This is because the other approaches lead to data that is processed into a different structure, thus requiring a different CNN model architecture. It could be that data processed in the format of the other approaches is more indicative of the task-at-hand and are more differentiable between tasks.</w:t>
      </w:r>
    </w:p>
    <w:p w14:paraId="28B37374" w14:textId="0760E709" w:rsidR="002B2E2D" w:rsidRDefault="002B2E2D" w:rsidP="00286F4D">
      <w:pPr>
        <w:rPr>
          <w:rFonts w:ascii="-webkit-standard" w:eastAsia="Times New Roman" w:hAnsi="-webkit-standard" w:cs="Times New Roman"/>
          <w:color w:val="4472C4" w:themeColor="accent1"/>
        </w:rPr>
      </w:pPr>
    </w:p>
    <w:p w14:paraId="2B8BF918" w14:textId="621D81DD" w:rsidR="002B2E2D" w:rsidRPr="002B2E2D" w:rsidRDefault="002B2E2D"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To address this</w:t>
      </w:r>
      <w:r w:rsidR="00E3274C">
        <w:rPr>
          <w:rFonts w:ascii="-webkit-standard" w:eastAsia="Times New Roman" w:hAnsi="-webkit-standard" w:cs="Times New Roman"/>
          <w:color w:val="4472C4" w:themeColor="accent1"/>
        </w:rPr>
        <w:t xml:space="preserve"> issue</w:t>
      </w:r>
      <w:r>
        <w:rPr>
          <w:rFonts w:ascii="-webkit-standard" w:eastAsia="Times New Roman" w:hAnsi="-webkit-standard" w:cs="Times New Roman"/>
          <w:color w:val="4472C4" w:themeColor="accent1"/>
        </w:rPr>
        <w:t xml:space="preserve">, </w:t>
      </w:r>
      <w:r w:rsidR="00E3274C">
        <w:rPr>
          <w:rFonts w:ascii="-webkit-standard" w:eastAsia="Times New Roman" w:hAnsi="-webkit-standard" w:cs="Times New Roman"/>
          <w:color w:val="4472C4" w:themeColor="accent1"/>
        </w:rPr>
        <w:t xml:space="preserve">we obtained the code used by Coco and Keller (2014) to process and classify the data their eye movement data. Using the </w:t>
      </w:r>
      <w:commentRangeStart w:id="37"/>
      <w:r w:rsidR="00E3274C">
        <w:rPr>
          <w:rFonts w:ascii="-webkit-standard" w:eastAsia="Times New Roman" w:hAnsi="-webkit-standard" w:cs="Times New Roman"/>
          <w:color w:val="4472C4" w:themeColor="accent1"/>
        </w:rPr>
        <w:t xml:space="preserve">Exploratory </w:t>
      </w:r>
      <w:commentRangeEnd w:id="37"/>
      <w:r w:rsidR="003B7B57">
        <w:rPr>
          <w:rStyle w:val="CommentReference"/>
        </w:rPr>
        <w:commentReference w:id="37"/>
      </w:r>
      <w:r w:rsidR="00E3274C">
        <w:rPr>
          <w:rFonts w:ascii="-webkit-standard" w:eastAsia="Times New Roman" w:hAnsi="-webkit-standard" w:cs="Times New Roman"/>
          <w:color w:val="4472C4" w:themeColor="accent1"/>
        </w:rPr>
        <w:t xml:space="preserve">dataset, we processed the data </w:t>
      </w:r>
      <w:commentRangeStart w:id="38"/>
      <w:r w:rsidR="00E3274C">
        <w:rPr>
          <w:rFonts w:ascii="-webkit-standard" w:eastAsia="Times New Roman" w:hAnsi="-webkit-standard" w:cs="Times New Roman"/>
          <w:color w:val="4472C4" w:themeColor="accent1"/>
        </w:rPr>
        <w:t xml:space="preserve">into seven features used by Coco and Keller </w:t>
      </w:r>
      <w:commentRangeEnd w:id="38"/>
      <w:r w:rsidR="003B7B57">
        <w:rPr>
          <w:rStyle w:val="CommentReference"/>
        </w:rPr>
        <w:commentReference w:id="38"/>
      </w:r>
      <w:r w:rsidR="00E3274C">
        <w:rPr>
          <w:rFonts w:ascii="-webkit-standard" w:eastAsia="Times New Roman" w:hAnsi="-webkit-standard" w:cs="Times New Roman"/>
          <w:color w:val="4472C4" w:themeColor="accent1"/>
        </w:rPr>
        <w:t xml:space="preserve">(i.e., initiation time, number of fixations, mean entropy, mean saccade amplitude, mean fixation duration, percent area fixated, mean </w:t>
      </w:r>
      <w:commentRangeStart w:id="39"/>
      <w:r w:rsidR="00E3274C">
        <w:rPr>
          <w:rFonts w:ascii="-webkit-standard" w:eastAsia="Times New Roman" w:hAnsi="-webkit-standard" w:cs="Times New Roman"/>
          <w:color w:val="4472C4" w:themeColor="accent1"/>
        </w:rPr>
        <w:t>fixation saliency</w:t>
      </w:r>
      <w:commentRangeEnd w:id="39"/>
      <w:r w:rsidR="003B7B57">
        <w:rPr>
          <w:rStyle w:val="CommentReference"/>
        </w:rPr>
        <w:commentReference w:id="39"/>
      </w:r>
      <w:r w:rsidR="00E3274C">
        <w:rPr>
          <w:rFonts w:ascii="-webkit-standard" w:eastAsia="Times New Roman" w:hAnsi="-webkit-standard" w:cs="Times New Roman"/>
          <w:color w:val="4472C4" w:themeColor="accent1"/>
        </w:rPr>
        <w:t>)</w:t>
      </w:r>
      <w:r w:rsidR="003B7B57">
        <w:rPr>
          <w:rFonts w:ascii="-webkit-standard" w:eastAsia="Times New Roman" w:hAnsi="-webkit-standard" w:cs="Times New Roman"/>
          <w:color w:val="4472C4" w:themeColor="accent1"/>
        </w:rPr>
        <w:t>. These features were classified using all three model approaches used by Coco and Keller (</w:t>
      </w:r>
      <w:commentRangeStart w:id="40"/>
      <w:r w:rsidR="003B7B57">
        <w:rPr>
          <w:rFonts w:ascii="-webkit-standard" w:eastAsia="Times New Roman" w:hAnsi="-webkit-standard" w:cs="Times New Roman"/>
          <w:color w:val="4472C4" w:themeColor="accent1"/>
        </w:rPr>
        <w:t>SVM</w:t>
      </w:r>
      <w:commentRangeEnd w:id="40"/>
      <w:r w:rsidR="003B7B57">
        <w:rPr>
          <w:rStyle w:val="CommentReference"/>
        </w:rPr>
        <w:commentReference w:id="40"/>
      </w:r>
      <w:r w:rsidR="003B7B57">
        <w:rPr>
          <w:rFonts w:ascii="-webkit-standard" w:eastAsia="Times New Roman" w:hAnsi="-webkit-standard" w:cs="Times New Roman"/>
          <w:color w:val="4472C4" w:themeColor="accent1"/>
        </w:rPr>
        <w:t xml:space="preserve">, LASSO, MM). </w:t>
      </w:r>
      <w:commentRangeStart w:id="41"/>
      <w:r w:rsidR="003B7B57">
        <w:rPr>
          <w:rFonts w:ascii="-webkit-standard" w:eastAsia="Times New Roman" w:hAnsi="-webkit-standard" w:cs="Times New Roman"/>
          <w:color w:val="4472C4" w:themeColor="accent1"/>
        </w:rPr>
        <w:t>As suggested by the reviewer, our approach outperformed Coco and Keller’s</w:t>
      </w:r>
      <w:commentRangeEnd w:id="41"/>
      <w:r w:rsidR="00715EE0">
        <w:rPr>
          <w:rStyle w:val="CommentReference"/>
        </w:rPr>
        <w:commentReference w:id="41"/>
      </w:r>
      <w:r w:rsidR="003B7B57">
        <w:rPr>
          <w:rFonts w:ascii="-webkit-standard" w:eastAsia="Times New Roman" w:hAnsi="-webkit-standard" w:cs="Times New Roman"/>
          <w:color w:val="4472C4" w:themeColor="accent1"/>
        </w:rPr>
        <w:t xml:space="preserve">. The drastic drop in performance of the Coco and Keller approach between their study, and a re-analysis of our data using their approach is likely due to the explicit efforts made by Coco and Keller to differentiate the tasks in a way that </w:t>
      </w:r>
      <w:r w:rsidR="003B7B57">
        <w:rPr>
          <w:rFonts w:ascii="-webkit-standard" w:eastAsia="Times New Roman" w:hAnsi="-webkit-standard" w:cs="Times New Roman"/>
          <w:color w:val="4472C4" w:themeColor="accent1"/>
        </w:rPr>
        <w:lastRenderedPageBreak/>
        <w:t>would not be dependent on the analysis approach, which they demonstrated by using Greene et al.’s approach to successfully classify their data (Greene et al.’s approach failed on their own data). Our dataset</w:t>
      </w:r>
      <w:r w:rsidR="00FA1EDC">
        <w:rPr>
          <w:rFonts w:ascii="-webkit-standard" w:eastAsia="Times New Roman" w:hAnsi="-webkit-standard" w:cs="Times New Roman"/>
          <w:color w:val="4472C4" w:themeColor="accent1"/>
        </w:rPr>
        <w:t xml:space="preserve"> contains tasks that are capable of being distinguished (as we, and others using the same tasks have demonstrated), but these tasks are not as easily distinguishable as the tasks used by Coco and Keller. </w:t>
      </w:r>
      <w:r w:rsidR="00715EE0">
        <w:rPr>
          <w:rFonts w:ascii="-webkit-standard" w:eastAsia="Times New Roman" w:hAnsi="-webkit-standard" w:cs="Times New Roman"/>
          <w:color w:val="4472C4" w:themeColor="accent1"/>
        </w:rPr>
        <w:t xml:space="preserve">For this reason, to successfully classify our dataset requires a sophisticated analysis approach. Although the Coco and Keller approach clearly demonstrated proficiency, outperforming the rest of the literature, the evidence provided here showing that our approach was able to outperform that of Coco and Keller provides further evidence (in addition to that already provided in the original manuscript) that our approach is state of the art. </w:t>
      </w:r>
      <w:commentRangeStart w:id="42"/>
      <w:r w:rsidR="001801D2">
        <w:rPr>
          <w:rFonts w:ascii="-webkit-standard" w:eastAsia="Times New Roman" w:hAnsi="-webkit-standard" w:cs="Times New Roman"/>
          <w:color w:val="4472C4" w:themeColor="accent1"/>
        </w:rPr>
        <w:t>This process and the results have been described at length in the revised version of the manuscript.</w:t>
      </w:r>
      <w:commentRangeEnd w:id="42"/>
      <w:r w:rsidR="001801D2">
        <w:rPr>
          <w:rStyle w:val="CommentReference"/>
        </w:rPr>
        <w:commentReference w:id="42"/>
      </w:r>
    </w:p>
    <w:p w14:paraId="6D4D73CC" w14:textId="77777777" w:rsidR="00E576C4"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2. In the ablation studies, the authors use datasets where one or more components have been removed (X, Y, P). From the manuscript, I'm not sure whether the models where retrained on the new data, or whether the already trained models where evaluated on the reduced data. For assessing the relevance of the different components, I would argue that the models should be retrained. Zeroing out some components introduces a substantial domain shift and model performance might just drop because of this.</w:t>
      </w:r>
    </w:p>
    <w:p w14:paraId="3DFBC7A3" w14:textId="77777777" w:rsidR="00E576C4" w:rsidRDefault="00E576C4" w:rsidP="00286F4D">
      <w:pPr>
        <w:rPr>
          <w:rFonts w:ascii="-webkit-standard" w:eastAsia="Times New Roman" w:hAnsi="-webkit-standard" w:cs="Times New Roman"/>
          <w:color w:val="000000"/>
          <w:sz w:val="27"/>
          <w:szCs w:val="27"/>
          <w:shd w:val="clear" w:color="auto" w:fill="FFFFFF"/>
        </w:rPr>
      </w:pPr>
    </w:p>
    <w:p w14:paraId="5A1A2999" w14:textId="232E6CD7" w:rsidR="00223D62" w:rsidRDefault="00E576C4" w:rsidP="00286F4D">
      <w:pPr>
        <w:rPr>
          <w:rFonts w:ascii="-webkit-standard" w:eastAsia="Times New Roman" w:hAnsi="-webkit-standard" w:cs="Times New Roman"/>
          <w:color w:val="000000"/>
          <w:sz w:val="27"/>
          <w:szCs w:val="27"/>
          <w:shd w:val="clear" w:color="auto" w:fill="FFFFFF"/>
        </w:rPr>
      </w:pPr>
      <w:r>
        <w:rPr>
          <w:rFonts w:ascii="-webkit-standard" w:eastAsia="Times New Roman" w:hAnsi="-webkit-standard" w:cs="Times New Roman"/>
          <w:color w:val="4472C4" w:themeColor="accent1"/>
        </w:rPr>
        <w:t>In most cases, the models were retrained. The models were only not retrained in the supplementary analysis comparing the three tasks</w:t>
      </w:r>
      <w:r w:rsidR="000637E2">
        <w:rPr>
          <w:rFonts w:ascii="-webkit-standard" w:eastAsia="Times New Roman" w:hAnsi="-webkit-standard" w:cs="Times New Roman"/>
          <w:color w:val="4472C4" w:themeColor="accent1"/>
        </w:rPr>
        <w:t xml:space="preserve"> because independent subsets of the original results were calculated and compared.</w:t>
      </w:r>
      <w:r>
        <w:rPr>
          <w:rFonts w:ascii="-webkit-standard" w:eastAsia="Times New Roman" w:hAnsi="-webkit-standard" w:cs="Times New Roman"/>
          <w:color w:val="4472C4" w:themeColor="accent1"/>
        </w:rPr>
        <w:t xml:space="preserve"> To clarify which models were re-trained, and which models were not re-trained, and the specific reasons why some models were not retrained, </w:t>
      </w:r>
      <w:commentRangeStart w:id="43"/>
      <w:r>
        <w:rPr>
          <w:rFonts w:ascii="-webkit-standard" w:eastAsia="Times New Roman" w:hAnsi="-webkit-standard" w:cs="Times New Roman"/>
          <w:color w:val="4472C4" w:themeColor="accent1"/>
        </w:rPr>
        <w:t>the manuscript was updated where appropriate.</w:t>
      </w:r>
      <w:commentRangeEnd w:id="43"/>
      <w:r>
        <w:rPr>
          <w:rStyle w:val="CommentReference"/>
        </w:rPr>
        <w:commentReference w:id="43"/>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t>3. On a related note, if I see it correctly, for the generalization test from exploratory to confirmatory data, the models are completely retrained. Here, I think I would have gone for not retraining the models since the distribution shift is much smaller and it is actually interesting to see how well the confirmatory data can be predicted from the explanatory data (as opposed to other confirmatory data). But I don't request that the authors do that, I just wanted to point out that here, both approaches make sense. They are just answering different questions.</w:t>
      </w:r>
    </w:p>
    <w:p w14:paraId="6EF0C053" w14:textId="77777777" w:rsidR="00223D62" w:rsidRDefault="00223D62" w:rsidP="00286F4D">
      <w:pPr>
        <w:rPr>
          <w:rFonts w:ascii="-webkit-standard" w:eastAsia="Times New Roman" w:hAnsi="-webkit-standard" w:cs="Times New Roman"/>
          <w:color w:val="000000"/>
          <w:sz w:val="27"/>
          <w:szCs w:val="27"/>
          <w:shd w:val="clear" w:color="auto" w:fill="FFFFFF"/>
        </w:rPr>
      </w:pPr>
    </w:p>
    <w:p w14:paraId="66A3A423" w14:textId="747E5E24" w:rsidR="00024B54" w:rsidRPr="00024B54" w:rsidRDefault="00084DC3"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sz w:val="27"/>
          <w:szCs w:val="27"/>
          <w:shd w:val="clear" w:color="auto" w:fill="FFFFFF"/>
        </w:rPr>
        <w:t xml:space="preserve">We can appreciate the reviewer’s comment on the decision to retrain the confirmatory model using the new dataset. </w:t>
      </w:r>
      <w:commentRangeStart w:id="44"/>
      <w:commentRangeStart w:id="45"/>
      <w:r>
        <w:rPr>
          <w:rFonts w:ascii="-webkit-standard" w:eastAsia="Times New Roman" w:hAnsi="-webkit-standard" w:cs="Times New Roman"/>
          <w:color w:val="4472C4" w:themeColor="accent1"/>
          <w:sz w:val="27"/>
          <w:szCs w:val="27"/>
          <w:shd w:val="clear" w:color="auto" w:fill="FFFFFF"/>
        </w:rPr>
        <w:t xml:space="preserve">We chose to retrain the confirmatory model because </w:t>
      </w:r>
      <w:r w:rsidR="00A73914">
        <w:rPr>
          <w:rFonts w:ascii="-webkit-standard" w:eastAsia="Times New Roman" w:hAnsi="-webkit-standard" w:cs="Times New Roman"/>
          <w:color w:val="4472C4" w:themeColor="accent1"/>
          <w:sz w:val="27"/>
          <w:szCs w:val="27"/>
          <w:shd w:val="clear" w:color="auto" w:fill="FFFFFF"/>
        </w:rPr>
        <w:t xml:space="preserve">we </w:t>
      </w:r>
      <w:r>
        <w:rPr>
          <w:rFonts w:ascii="-webkit-standard" w:eastAsia="Times New Roman" w:hAnsi="-webkit-standard" w:cs="Times New Roman"/>
          <w:color w:val="4472C4" w:themeColor="accent1"/>
          <w:sz w:val="27"/>
          <w:szCs w:val="27"/>
          <w:shd w:val="clear" w:color="auto" w:fill="FFFFFF"/>
        </w:rPr>
        <w:t xml:space="preserve">felt like this was the best way to validate the efficacy of our overall approach, not just the model we used. While </w:t>
      </w:r>
      <w:commentRangeEnd w:id="44"/>
      <w:r w:rsidR="00024B54">
        <w:rPr>
          <w:rStyle w:val="CommentReference"/>
        </w:rPr>
        <w:commentReference w:id="44"/>
      </w:r>
      <w:commentRangeEnd w:id="45"/>
      <w:r w:rsidR="00F36B11">
        <w:rPr>
          <w:rStyle w:val="CommentReference"/>
        </w:rPr>
        <w:commentReference w:id="45"/>
      </w:r>
      <w:r>
        <w:rPr>
          <w:rFonts w:ascii="-webkit-standard" w:eastAsia="Times New Roman" w:hAnsi="-webkit-standard" w:cs="Times New Roman"/>
          <w:color w:val="4472C4" w:themeColor="accent1"/>
          <w:sz w:val="27"/>
          <w:szCs w:val="27"/>
          <w:shd w:val="clear" w:color="auto" w:fill="FFFFFF"/>
        </w:rPr>
        <w:t xml:space="preserve">the model is </w:t>
      </w:r>
      <w:r w:rsidR="0065223F">
        <w:rPr>
          <w:rFonts w:ascii="-webkit-standard" w:eastAsia="Times New Roman" w:hAnsi="-webkit-standard" w:cs="Times New Roman"/>
          <w:color w:val="4472C4" w:themeColor="accent1"/>
          <w:sz w:val="27"/>
          <w:szCs w:val="27"/>
          <w:shd w:val="clear" w:color="auto" w:fill="FFFFFF"/>
        </w:rPr>
        <w:t xml:space="preserve">certainly </w:t>
      </w:r>
      <w:r>
        <w:rPr>
          <w:rFonts w:ascii="-webkit-standard" w:eastAsia="Times New Roman" w:hAnsi="-webkit-standard" w:cs="Times New Roman"/>
          <w:color w:val="4472C4" w:themeColor="accent1"/>
          <w:sz w:val="27"/>
          <w:szCs w:val="27"/>
          <w:shd w:val="clear" w:color="auto" w:fill="FFFFFF"/>
        </w:rPr>
        <w:t>an important aspect of the study, we feel that the unique method of decoding the scan paths as images, and using the minimally processed datasets</w:t>
      </w:r>
      <w:r w:rsidR="0065223F">
        <w:rPr>
          <w:rFonts w:ascii="-webkit-standard" w:eastAsia="Times New Roman" w:hAnsi="-webkit-standard" w:cs="Times New Roman"/>
          <w:color w:val="4472C4" w:themeColor="accent1"/>
          <w:sz w:val="27"/>
          <w:szCs w:val="27"/>
          <w:shd w:val="clear" w:color="auto" w:fill="FFFFFF"/>
        </w:rPr>
        <w:t xml:space="preserve"> is the most interesting contribution that our manuscript brings to the field</w:t>
      </w:r>
      <w:r>
        <w:rPr>
          <w:rFonts w:ascii="-webkit-standard" w:eastAsia="Times New Roman" w:hAnsi="-webkit-standard" w:cs="Times New Roman"/>
          <w:color w:val="4472C4" w:themeColor="accent1"/>
          <w:sz w:val="27"/>
          <w:szCs w:val="27"/>
          <w:shd w:val="clear" w:color="auto" w:fill="FFFFFF"/>
        </w:rPr>
        <w:t>.</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sz w:val="27"/>
          <w:szCs w:val="27"/>
          <w:shd w:val="clear" w:color="auto" w:fill="FFFFFF"/>
        </w:rPr>
        <w:lastRenderedPageBreak/>
        <w:t xml:space="preserve">4. Training/test split (line 270): If I understand this correctly, for each iteration, a new random training/test split was sampled. This seems a bit unusual to me, in deep learning usually either a fixed train/test split is used multiple times to assess the variance of the different random initializations of the model, or, sometimes, a full k-fold </w:t>
      </w:r>
      <w:proofErr w:type="spellStart"/>
      <w:r w:rsidR="00050BBE" w:rsidRPr="00050BBE">
        <w:rPr>
          <w:rFonts w:ascii="-webkit-standard" w:eastAsia="Times New Roman" w:hAnsi="-webkit-standard" w:cs="Times New Roman"/>
          <w:color w:val="000000"/>
          <w:sz w:val="27"/>
          <w:szCs w:val="27"/>
          <w:shd w:val="clear" w:color="auto" w:fill="FFFFFF"/>
        </w:rPr>
        <w:t>crossvalidation</w:t>
      </w:r>
      <w:proofErr w:type="spellEnd"/>
      <w:r w:rsidR="00050BBE" w:rsidRPr="00050BBE">
        <w:rPr>
          <w:rFonts w:ascii="-webkit-standard" w:eastAsia="Times New Roman" w:hAnsi="-webkit-standard" w:cs="Times New Roman"/>
          <w:color w:val="000000"/>
          <w:sz w:val="27"/>
          <w:szCs w:val="27"/>
          <w:shd w:val="clear" w:color="auto" w:fill="FFFFFF"/>
        </w:rPr>
        <w:t xml:space="preserve"> is used to make best use of all available data (but then error bars might be less relevant). Now the error bars will be partially due to the different initializations and partially due to the fact that different datasets were evaluated, that might be </w:t>
      </w:r>
      <w:proofErr w:type="spellStart"/>
      <w:r w:rsidR="00050BBE" w:rsidRPr="00050BBE">
        <w:rPr>
          <w:rFonts w:ascii="-webkit-standard" w:eastAsia="Times New Roman" w:hAnsi="-webkit-standard" w:cs="Times New Roman"/>
          <w:color w:val="000000"/>
          <w:sz w:val="27"/>
          <w:szCs w:val="27"/>
          <w:shd w:val="clear" w:color="auto" w:fill="FFFFFF"/>
        </w:rPr>
        <w:t>slighly</w:t>
      </w:r>
      <w:proofErr w:type="spellEnd"/>
      <w:r w:rsidR="00050BBE" w:rsidRPr="00050BBE">
        <w:rPr>
          <w:rFonts w:ascii="-webkit-standard" w:eastAsia="Times New Roman" w:hAnsi="-webkit-standard" w:cs="Times New Roman"/>
          <w:color w:val="000000"/>
          <w:sz w:val="27"/>
          <w:szCs w:val="27"/>
          <w:shd w:val="clear" w:color="auto" w:fill="FFFFFF"/>
        </w:rPr>
        <w:t xml:space="preserve"> different in their difficulty.</w:t>
      </w:r>
      <w:r w:rsidR="00050BBE" w:rsidRPr="00050BBE">
        <w:rPr>
          <w:rFonts w:ascii="-webkit-standard" w:eastAsia="Times New Roman" w:hAnsi="-webkit-standard" w:cs="Times New Roman"/>
          <w:color w:val="000000"/>
        </w:rPr>
        <w:br/>
      </w:r>
      <w:r w:rsidR="00050BBE" w:rsidRPr="00050BBE">
        <w:rPr>
          <w:rFonts w:ascii="-webkit-standard" w:eastAsia="Times New Roman" w:hAnsi="-webkit-standard" w:cs="Times New Roman"/>
          <w:color w:val="000000"/>
        </w:rPr>
        <w:br/>
      </w:r>
      <w:commentRangeStart w:id="46"/>
      <w:r w:rsidR="00024B54">
        <w:rPr>
          <w:rFonts w:ascii="-webkit-standard" w:eastAsia="Times New Roman" w:hAnsi="-webkit-standard" w:cs="Times New Roman"/>
          <w:color w:val="4472C4" w:themeColor="accent1"/>
        </w:rPr>
        <w:t>What am I supposed to say here??</w:t>
      </w:r>
      <w:commentRangeEnd w:id="46"/>
      <w:r w:rsidR="00724405">
        <w:rPr>
          <w:rStyle w:val="CommentReference"/>
        </w:rPr>
        <w:commentReference w:id="46"/>
      </w:r>
    </w:p>
    <w:p w14:paraId="26A3C561" w14:textId="77777777" w:rsidR="00724405"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Minor points</w:t>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please elaborate a bit on the relative computational capacities of the two models, i.e. the parameter counts. </w:t>
      </w:r>
      <w:commentRangeStart w:id="47"/>
      <w:r w:rsidRPr="00050BBE">
        <w:rPr>
          <w:rFonts w:ascii="-webkit-standard" w:eastAsia="Times New Roman" w:hAnsi="-webkit-standard" w:cs="Times New Roman"/>
          <w:color w:val="000000"/>
          <w:sz w:val="27"/>
          <w:szCs w:val="27"/>
          <w:shd w:val="clear" w:color="auto" w:fill="FFFFFF"/>
        </w:rPr>
        <w:t>Was overfitting a problem for the image data model?</w:t>
      </w:r>
      <w:commentRangeEnd w:id="47"/>
      <w:r w:rsidR="00A73914">
        <w:rPr>
          <w:rStyle w:val="CommentReference"/>
        </w:rPr>
        <w:commentReference w:id="47"/>
      </w:r>
      <w:r w:rsidRPr="00050BBE">
        <w:rPr>
          <w:rFonts w:ascii="-webkit-standard" w:eastAsia="Times New Roman" w:hAnsi="-webkit-standard" w:cs="Times New Roman"/>
          <w:color w:val="000000"/>
        </w:rPr>
        <w:br/>
      </w:r>
    </w:p>
    <w:p w14:paraId="3CB32C59" w14:textId="72808500" w:rsidR="00724405" w:rsidRPr="00724405" w:rsidRDefault="00A73914" w:rsidP="00286F4D">
      <w:pPr>
        <w:rPr>
          <w:rFonts w:ascii="-webkit-standard" w:eastAsia="Times New Roman" w:hAnsi="-webkit-standard" w:cs="Times New Roman"/>
          <w:color w:val="4472C4" w:themeColor="accent1"/>
        </w:rPr>
      </w:pPr>
      <w:r>
        <w:rPr>
          <w:rFonts w:ascii="-webkit-standard" w:eastAsia="Times New Roman" w:hAnsi="-webkit-standard" w:cs="Times New Roman"/>
          <w:color w:val="4472C4" w:themeColor="accent1"/>
        </w:rPr>
        <w:t xml:space="preserve">Details regarding the parameter counts have </w:t>
      </w:r>
      <w:commentRangeStart w:id="48"/>
      <w:proofErr w:type="spellStart"/>
      <w:r w:rsidR="00675E7B">
        <w:rPr>
          <w:rFonts w:ascii="-webkit-standard" w:eastAsia="Times New Roman" w:hAnsi="-webkit-standard" w:cs="Times New Roman"/>
          <w:color w:val="4472C4" w:themeColor="accent1"/>
        </w:rPr>
        <w:t>have</w:t>
      </w:r>
      <w:proofErr w:type="spellEnd"/>
      <w:r w:rsidR="00675E7B">
        <w:rPr>
          <w:rFonts w:ascii="-webkit-standard" w:eastAsia="Times New Roman" w:hAnsi="-webkit-standard" w:cs="Times New Roman"/>
          <w:color w:val="4472C4" w:themeColor="accent1"/>
        </w:rPr>
        <w:t xml:space="preserve"> been </w:t>
      </w:r>
      <w:r w:rsidR="000F75CA">
        <w:rPr>
          <w:rFonts w:ascii="-webkit-standard" w:eastAsia="Times New Roman" w:hAnsi="-webkit-standard" w:cs="Times New Roman"/>
          <w:color w:val="4472C4" w:themeColor="accent1"/>
        </w:rPr>
        <w:t>added to the model description</w:t>
      </w:r>
      <w:r w:rsidR="00675E7B">
        <w:rPr>
          <w:rFonts w:ascii="-webkit-standard" w:eastAsia="Times New Roman" w:hAnsi="-webkit-standard" w:cs="Times New Roman"/>
          <w:color w:val="4472C4" w:themeColor="accent1"/>
        </w:rPr>
        <w:t xml:space="preserve"> in the manuscript.</w:t>
      </w:r>
      <w:commentRangeEnd w:id="48"/>
      <w:r w:rsidR="00675E7B">
        <w:rPr>
          <w:rStyle w:val="CommentReference"/>
        </w:rPr>
        <w:commentReference w:id="48"/>
      </w:r>
    </w:p>
    <w:p w14:paraId="62E53B6C" w14:textId="77777777" w:rsidR="000F75CA"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I'm missing some information on the used learning rates. Was there no learning rate decay at all? I would expect the models to profit from using some sort of learning rate schedule (even when using ADAM).</w:t>
      </w:r>
      <w:r w:rsidRPr="00050BBE">
        <w:rPr>
          <w:rFonts w:ascii="-webkit-standard" w:eastAsia="Times New Roman" w:hAnsi="-webkit-standard" w:cs="Times New Roman"/>
          <w:color w:val="000000"/>
        </w:rPr>
        <w:br/>
      </w:r>
    </w:p>
    <w:p w14:paraId="2C0EDBFB" w14:textId="02882960" w:rsidR="000F75CA" w:rsidRPr="000F75CA" w:rsidRDefault="00A73914" w:rsidP="00286F4D">
      <w:pPr>
        <w:rPr>
          <w:rFonts w:ascii="-webkit-standard" w:eastAsia="Times New Roman" w:hAnsi="-webkit-standard" w:cs="Times New Roman"/>
          <w:color w:val="4472C4" w:themeColor="accent1"/>
          <w:sz w:val="27"/>
          <w:szCs w:val="27"/>
          <w:shd w:val="clear" w:color="auto" w:fill="FFFFFF"/>
        </w:rPr>
      </w:pPr>
      <w:r>
        <w:rPr>
          <w:rFonts w:ascii="-webkit-standard" w:eastAsia="Times New Roman" w:hAnsi="-webkit-standard" w:cs="Times New Roman"/>
          <w:color w:val="4472C4" w:themeColor="accent1"/>
          <w:sz w:val="27"/>
          <w:szCs w:val="27"/>
          <w:shd w:val="clear" w:color="auto" w:fill="FFFFFF"/>
        </w:rPr>
        <w:t>Actually, t</w:t>
      </w:r>
      <w:r w:rsidR="000F75CA">
        <w:rPr>
          <w:rFonts w:ascii="-webkit-standard" w:eastAsia="Times New Roman" w:hAnsi="-webkit-standard" w:cs="Times New Roman"/>
          <w:color w:val="4472C4" w:themeColor="accent1"/>
          <w:sz w:val="27"/>
          <w:szCs w:val="27"/>
          <w:shd w:val="clear" w:color="auto" w:fill="FFFFFF"/>
        </w:rPr>
        <w:t>he</w:t>
      </w:r>
      <w:r>
        <w:rPr>
          <w:rFonts w:ascii="-webkit-standard" w:eastAsia="Times New Roman" w:hAnsi="-webkit-standard" w:cs="Times New Roman"/>
          <w:color w:val="4472C4" w:themeColor="accent1"/>
          <w:sz w:val="27"/>
          <w:szCs w:val="27"/>
          <w:shd w:val="clear" w:color="auto" w:fill="FFFFFF"/>
        </w:rPr>
        <w:t xml:space="preserve">re was a </w:t>
      </w:r>
      <w:commentRangeStart w:id="49"/>
      <w:r>
        <w:rPr>
          <w:rFonts w:ascii="-webkit-standard" w:eastAsia="Times New Roman" w:hAnsi="-webkit-standard" w:cs="Times New Roman"/>
          <w:color w:val="4472C4" w:themeColor="accent1"/>
          <w:sz w:val="27"/>
          <w:szCs w:val="27"/>
          <w:shd w:val="clear" w:color="auto" w:fill="FFFFFF"/>
        </w:rPr>
        <w:t>decay in learning rate as classification accuracy improved</w:t>
      </w:r>
      <w:commentRangeEnd w:id="49"/>
      <w:r>
        <w:rPr>
          <w:rStyle w:val="CommentReference"/>
        </w:rPr>
        <w:commentReference w:id="49"/>
      </w:r>
      <w:r>
        <w:rPr>
          <w:rFonts w:ascii="-webkit-standard" w:eastAsia="Times New Roman" w:hAnsi="-webkit-standard" w:cs="Times New Roman"/>
          <w:color w:val="4472C4" w:themeColor="accent1"/>
          <w:sz w:val="27"/>
          <w:szCs w:val="27"/>
          <w:shd w:val="clear" w:color="auto" w:fill="FFFFFF"/>
        </w:rPr>
        <w:t>.</w:t>
      </w:r>
      <w:r w:rsidR="000F75CA">
        <w:rPr>
          <w:rFonts w:ascii="-webkit-standard" w:eastAsia="Times New Roman" w:hAnsi="-webkit-standard" w:cs="Times New Roman"/>
          <w:color w:val="4472C4" w:themeColor="accent1"/>
          <w:sz w:val="27"/>
          <w:szCs w:val="27"/>
          <w:shd w:val="clear" w:color="auto" w:fill="FFFFFF"/>
        </w:rPr>
        <w:t xml:space="preserve"> </w:t>
      </w:r>
      <w:commentRangeStart w:id="50"/>
      <w:r>
        <w:rPr>
          <w:rFonts w:ascii="-webkit-standard" w:eastAsia="Times New Roman" w:hAnsi="-webkit-standard" w:cs="Times New Roman"/>
          <w:color w:val="4472C4" w:themeColor="accent1"/>
          <w:sz w:val="27"/>
          <w:szCs w:val="27"/>
          <w:shd w:val="clear" w:color="auto" w:fill="FFFFFF"/>
        </w:rPr>
        <w:t>This information has been added to the model description in the manuscript</w:t>
      </w:r>
      <w:commentRangeEnd w:id="50"/>
      <w:r>
        <w:rPr>
          <w:rStyle w:val="CommentReference"/>
        </w:rPr>
        <w:commentReference w:id="50"/>
      </w:r>
      <w:r>
        <w:rPr>
          <w:rFonts w:ascii="-webkit-standard" w:eastAsia="Times New Roman" w:hAnsi="-webkit-standard" w:cs="Times New Roman"/>
          <w:color w:val="4472C4" w:themeColor="accent1"/>
          <w:sz w:val="27"/>
          <w:szCs w:val="27"/>
          <w:shd w:val="clear" w:color="auto" w:fill="FFFFFF"/>
        </w:rPr>
        <w:t>.</w:t>
      </w:r>
    </w:p>
    <w:p w14:paraId="557332D3" w14:textId="77777777" w:rsidR="005872D2" w:rsidRDefault="00050BBE" w:rsidP="00286F4D">
      <w:pPr>
        <w:rPr>
          <w:rFonts w:ascii="-webkit-standard" w:eastAsia="Times New Roman" w:hAnsi="-webkit-standard" w:cs="Times New Roman"/>
          <w:color w:val="000000"/>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"To determine the relative value of the contribution from each component", [ANOVA was performed] (lines 296): This is really only a subtle point, but I would argue that ANOVA only determines whether there is any effect at all but not the relative value of each component. The relative value could be measured, e.g., by the differences in performance. Obviously, a statistical test is required to assess that these differences are meaningful, but </w:t>
      </w:r>
      <w:proofErr w:type="spellStart"/>
      <w:r w:rsidRPr="00050BBE">
        <w:rPr>
          <w:rFonts w:ascii="-webkit-standard" w:eastAsia="Times New Roman" w:hAnsi="-webkit-standard" w:cs="Times New Roman"/>
          <w:color w:val="000000"/>
          <w:sz w:val="27"/>
          <w:szCs w:val="27"/>
          <w:shd w:val="clear" w:color="auto" w:fill="FFFFFF"/>
        </w:rPr>
        <w:t>ultimatively</w:t>
      </w:r>
      <w:proofErr w:type="spellEnd"/>
      <w:r w:rsidRPr="00050BBE">
        <w:rPr>
          <w:rFonts w:ascii="-webkit-standard" w:eastAsia="Times New Roman" w:hAnsi="-webkit-standard" w:cs="Times New Roman"/>
          <w:color w:val="000000"/>
          <w:sz w:val="27"/>
          <w:szCs w:val="27"/>
          <w:shd w:val="clear" w:color="auto" w:fill="FFFFFF"/>
        </w:rPr>
        <w:t>, in my opinion, it is more interesting to see how large the effect is.</w:t>
      </w:r>
      <w:r w:rsidRPr="00050BBE">
        <w:rPr>
          <w:rFonts w:ascii="-webkit-standard" w:eastAsia="Times New Roman" w:hAnsi="-webkit-standard" w:cs="Times New Roman"/>
          <w:color w:val="000000"/>
        </w:rPr>
        <w:br/>
      </w:r>
    </w:p>
    <w:p w14:paraId="08E325E0" w14:textId="600F5C47" w:rsidR="005872D2" w:rsidRPr="00C32435" w:rsidRDefault="00C32435" w:rsidP="00286F4D">
      <w:pPr>
        <w:rPr>
          <w:rFonts w:ascii="-webkit-standard" w:eastAsia="Times New Roman" w:hAnsi="-webkit-standard" w:cs="Times New Roman"/>
          <w:color w:val="4472C4" w:themeColor="accent1"/>
        </w:rPr>
      </w:pPr>
      <w:commentRangeStart w:id="51"/>
      <w:commentRangeStart w:id="52"/>
      <w:r>
        <w:rPr>
          <w:rFonts w:ascii="-webkit-standard" w:eastAsia="Times New Roman" w:hAnsi="-webkit-standard" w:cs="Times New Roman"/>
          <w:color w:val="4472C4" w:themeColor="accent1"/>
        </w:rPr>
        <w:t xml:space="preserve">The reviewer states here that the comparisons we present in the manuscript do not represent the relative value of the contribution of the components compared, but then states that the relative value could be measured by a difference in performance, which </w:t>
      </w:r>
      <w:r w:rsidR="002B7429">
        <w:rPr>
          <w:rFonts w:ascii="-webkit-standard" w:eastAsia="Times New Roman" w:hAnsi="-webkit-standard" w:cs="Times New Roman"/>
          <w:color w:val="4472C4" w:themeColor="accent1"/>
        </w:rPr>
        <w:t>is something that can in fact</w:t>
      </w:r>
      <w:r>
        <w:rPr>
          <w:rFonts w:ascii="-webkit-standard" w:eastAsia="Times New Roman" w:hAnsi="-webkit-standard" w:cs="Times New Roman"/>
          <w:color w:val="4472C4" w:themeColor="accent1"/>
        </w:rPr>
        <w:t xml:space="preserve"> be assessed </w:t>
      </w:r>
      <w:r w:rsidR="002B7429">
        <w:rPr>
          <w:rFonts w:ascii="-webkit-standard" w:eastAsia="Times New Roman" w:hAnsi="-webkit-standard" w:cs="Times New Roman"/>
          <w:color w:val="4472C4" w:themeColor="accent1"/>
        </w:rPr>
        <w:t xml:space="preserve">using an </w:t>
      </w:r>
      <w:r>
        <w:rPr>
          <w:rFonts w:ascii="-webkit-standard" w:eastAsia="Times New Roman" w:hAnsi="-webkit-standard" w:cs="Times New Roman"/>
          <w:color w:val="4472C4" w:themeColor="accent1"/>
        </w:rPr>
        <w:t xml:space="preserve">ANOVA. </w:t>
      </w:r>
      <w:r w:rsidR="002B7429">
        <w:rPr>
          <w:rFonts w:ascii="-webkit-standard" w:eastAsia="Times New Roman" w:hAnsi="-webkit-standard" w:cs="Times New Roman"/>
          <w:color w:val="4472C4" w:themeColor="accent1"/>
        </w:rPr>
        <w:t xml:space="preserve">This </w:t>
      </w:r>
      <w:r>
        <w:rPr>
          <w:rFonts w:ascii="-webkit-standard" w:eastAsia="Times New Roman" w:hAnsi="-webkit-standard" w:cs="Times New Roman"/>
          <w:color w:val="4472C4" w:themeColor="accent1"/>
        </w:rPr>
        <w:t xml:space="preserve">is the statistical analysis we use </w:t>
      </w:r>
      <w:r w:rsidR="00BD727A">
        <w:rPr>
          <w:rFonts w:ascii="-webkit-standard" w:eastAsia="Times New Roman" w:hAnsi="-webkit-standard" w:cs="Times New Roman"/>
          <w:color w:val="4472C4" w:themeColor="accent1"/>
        </w:rPr>
        <w:t xml:space="preserve">for our comparisons. </w:t>
      </w:r>
      <w:r w:rsidR="00924CAC">
        <w:rPr>
          <w:rFonts w:ascii="-webkit-standard" w:eastAsia="Times New Roman" w:hAnsi="-webkit-standard" w:cs="Times New Roman"/>
          <w:color w:val="4472C4" w:themeColor="accent1"/>
        </w:rPr>
        <w:t>We also present effect sizes with our comparisons as a way to show how large the effect is</w:t>
      </w:r>
      <w:r w:rsidR="002B7429">
        <w:rPr>
          <w:rFonts w:ascii="-webkit-standard" w:eastAsia="Times New Roman" w:hAnsi="-webkit-standard" w:cs="Times New Roman"/>
          <w:color w:val="4472C4" w:themeColor="accent1"/>
        </w:rPr>
        <w:t xml:space="preserve"> (i.e., the magnitude)</w:t>
      </w:r>
      <w:r w:rsidR="00924CAC">
        <w:rPr>
          <w:rFonts w:ascii="-webkit-standard" w:eastAsia="Times New Roman" w:hAnsi="-webkit-standard" w:cs="Times New Roman"/>
          <w:color w:val="4472C4" w:themeColor="accent1"/>
        </w:rPr>
        <w:t xml:space="preserve">. For these reasons, we are not entirely </w:t>
      </w:r>
      <w:r w:rsidR="00924CAC">
        <w:rPr>
          <w:rFonts w:ascii="-webkit-standard" w:eastAsia="Times New Roman" w:hAnsi="-webkit-standard" w:cs="Times New Roman"/>
          <w:color w:val="4472C4" w:themeColor="accent1"/>
        </w:rPr>
        <w:lastRenderedPageBreak/>
        <w:t>certain what the reviewer is proposing with this comment, or if any changes to the manuscript are being suggested with this comment.</w:t>
      </w:r>
      <w:commentRangeEnd w:id="51"/>
      <w:r w:rsidR="007B02E8">
        <w:rPr>
          <w:rStyle w:val="CommentReference"/>
        </w:rPr>
        <w:commentReference w:id="51"/>
      </w:r>
      <w:commentRangeEnd w:id="52"/>
      <w:r w:rsidR="00F36B11">
        <w:rPr>
          <w:rStyle w:val="CommentReference"/>
        </w:rPr>
        <w:commentReference w:id="52"/>
      </w:r>
    </w:p>
    <w:p w14:paraId="186F40D1" w14:textId="3F71B96B" w:rsidR="00050BBE" w:rsidRPr="00050BBE" w:rsidRDefault="00050BBE" w:rsidP="00286F4D">
      <w:pPr>
        <w:rPr>
          <w:rFonts w:ascii="-webkit-standard" w:eastAsia="Times New Roman" w:hAnsi="-webkit-standard" w:cs="Times New Roman"/>
          <w:color w:val="000000"/>
          <w:sz w:val="27"/>
          <w:szCs w:val="27"/>
          <w:shd w:val="clear" w:color="auto" w:fill="FFFFFF"/>
        </w:rPr>
      </w:pPr>
      <w:r w:rsidRPr="00050BBE">
        <w:rPr>
          <w:rFonts w:ascii="-webkit-standard" w:eastAsia="Times New Roman" w:hAnsi="-webkit-standard" w:cs="Times New Roman"/>
          <w:color w:val="000000"/>
        </w:rPr>
        <w:br/>
      </w:r>
      <w:r w:rsidRPr="00050BBE">
        <w:rPr>
          <w:rFonts w:ascii="-webkit-standard" w:eastAsia="Times New Roman" w:hAnsi="-webkit-standard" w:cs="Times New Roman"/>
          <w:color w:val="000000"/>
          <w:sz w:val="27"/>
          <w:szCs w:val="27"/>
          <w:shd w:val="clear" w:color="auto" w:fill="FFFFFF"/>
        </w:rPr>
        <w:t xml:space="preserve">* Figure 4: the dataset without pupil data seems to result in slightly larger performance than the full dataset. This is within the margin of error, but I </w:t>
      </w:r>
      <w:commentRangeStart w:id="54"/>
      <w:r w:rsidRPr="00050BBE">
        <w:rPr>
          <w:rFonts w:ascii="-webkit-standard" w:eastAsia="Times New Roman" w:hAnsi="-webkit-standard" w:cs="Times New Roman"/>
          <w:color w:val="000000"/>
          <w:sz w:val="27"/>
          <w:szCs w:val="27"/>
          <w:shd w:val="clear" w:color="auto" w:fill="FFFFFF"/>
        </w:rPr>
        <w:t xml:space="preserve">wonder whether it indicates any overfitting problems </w:t>
      </w:r>
      <w:commentRangeEnd w:id="54"/>
      <w:r w:rsidR="002D7744">
        <w:rPr>
          <w:rStyle w:val="CommentReference"/>
        </w:rPr>
        <w:commentReference w:id="54"/>
      </w:r>
      <w:r w:rsidRPr="00050BBE">
        <w:rPr>
          <w:rFonts w:ascii="-webkit-standard" w:eastAsia="Times New Roman" w:hAnsi="-webkit-standard" w:cs="Times New Roman"/>
          <w:color w:val="000000"/>
          <w:sz w:val="27"/>
          <w:szCs w:val="27"/>
          <w:shd w:val="clear" w:color="auto" w:fill="FFFFFF"/>
        </w:rPr>
        <w:t>(although it should not reduce the effective capacity of the model substantially). It might be interesting to discuss this result at least in a few words.</w:t>
      </w:r>
    </w:p>
    <w:p w14:paraId="7F164CD1" w14:textId="2495BB76" w:rsidR="0080185A" w:rsidRDefault="0080185A"/>
    <w:p w14:paraId="1F456593" w14:textId="5E33F357" w:rsidR="00A75FBA" w:rsidRPr="00A75FBA" w:rsidRDefault="00806281">
      <w:pPr>
        <w:rPr>
          <w:color w:val="4472C4" w:themeColor="accent1"/>
        </w:rPr>
      </w:pPr>
      <w:r>
        <w:rPr>
          <w:color w:val="4472C4" w:themeColor="accent1"/>
        </w:rPr>
        <w:t xml:space="preserve">We agree that this is a worthy </w:t>
      </w:r>
      <w:commentRangeStart w:id="55"/>
      <w:r>
        <w:rPr>
          <w:color w:val="4472C4" w:themeColor="accent1"/>
        </w:rPr>
        <w:t>topic of discussion</w:t>
      </w:r>
      <w:commentRangeEnd w:id="55"/>
      <w:r w:rsidR="00F10754">
        <w:rPr>
          <w:rStyle w:val="CommentReference"/>
        </w:rPr>
        <w:commentReference w:id="55"/>
      </w:r>
      <w:commentRangeStart w:id="56"/>
      <w:r>
        <w:rPr>
          <w:color w:val="4472C4" w:themeColor="accent1"/>
        </w:rPr>
        <w:t>. We have explicitly added discussion of this issue in the manuscript.</w:t>
      </w:r>
      <w:commentRangeEnd w:id="56"/>
      <w:r>
        <w:rPr>
          <w:rStyle w:val="CommentReference"/>
        </w:rPr>
        <w:commentReference w:id="56"/>
      </w:r>
    </w:p>
    <w:sectPr w:rsidR="00A75FBA" w:rsidRPr="00A75FBA" w:rsidSect="009823E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ke Dodd" w:date="2021-01-08T08:01:00Z" w:initials="MD">
    <w:p w14:paraId="16A9EA9A" w14:textId="57CC4414" w:rsidR="003165D9" w:rsidRDefault="003165D9">
      <w:pPr>
        <w:pStyle w:val="CommentText"/>
      </w:pPr>
      <w:r>
        <w:rPr>
          <w:rStyle w:val="CommentReference"/>
        </w:rPr>
        <w:annotationRef/>
      </w:r>
      <w:r>
        <w:t>And which seems consistent with the many other classification attempts of data like this, I found this a really weird semantic argument by the reviewer</w:t>
      </w:r>
    </w:p>
  </w:comment>
  <w:comment w:id="2" w:author="Mike Dodd" w:date="2021-01-08T08:02:00Z" w:initials="MD">
    <w:p w14:paraId="525C8FF3" w14:textId="2D6E1C5B" w:rsidR="003165D9" w:rsidRDefault="003165D9">
      <w:pPr>
        <w:pStyle w:val="CommentText"/>
      </w:pPr>
      <w:r>
        <w:rPr>
          <w:rStyle w:val="CommentReference"/>
        </w:rPr>
        <w:annotationRef/>
      </w:r>
      <w:r>
        <w:t>Too condescending</w:t>
      </w:r>
    </w:p>
  </w:comment>
  <w:comment w:id="3" w:author="Mike Dodd" w:date="2021-01-08T08:02:00Z" w:initials="MD">
    <w:p w14:paraId="057577CF" w14:textId="77777777" w:rsidR="003165D9" w:rsidRDefault="003165D9">
      <w:pPr>
        <w:pStyle w:val="CommentText"/>
      </w:pPr>
      <w:r>
        <w:rPr>
          <w:rStyle w:val="CommentReference"/>
        </w:rPr>
        <w:annotationRef/>
      </w:r>
      <w:r>
        <w:t>Also too condescending…even if it’s one of those options, it’s fine to just say you’ve attempted to clarify in the revision</w:t>
      </w:r>
    </w:p>
    <w:p w14:paraId="43905875" w14:textId="77777777" w:rsidR="003165D9" w:rsidRDefault="003165D9">
      <w:pPr>
        <w:pStyle w:val="CommentText"/>
      </w:pPr>
    </w:p>
    <w:p w14:paraId="20C3555A" w14:textId="77777777" w:rsidR="003165D9" w:rsidRDefault="003165D9">
      <w:pPr>
        <w:pStyle w:val="CommentText"/>
      </w:pPr>
      <w:r>
        <w:t xml:space="preserve">I know different people have different response styles but when the first response contains phrasings that the reviewer could take the wrong way, it puts them in a needlessly negative/combative head space in my opinion.  You haven’t allowed for the option of us misunderstanding what they meant or them being </w:t>
      </w:r>
    </w:p>
    <w:p w14:paraId="32D53FA3" w14:textId="77777777" w:rsidR="003165D9" w:rsidRDefault="003165D9">
      <w:pPr>
        <w:pStyle w:val="CommentText"/>
      </w:pPr>
    </w:p>
    <w:p w14:paraId="5951C10D" w14:textId="77777777" w:rsidR="003165D9" w:rsidRDefault="003165D9">
      <w:pPr>
        <w:pStyle w:val="CommentText"/>
      </w:pPr>
    </w:p>
    <w:p w14:paraId="34E43B18" w14:textId="77777777" w:rsidR="0040367B" w:rsidRPr="0040367B" w:rsidRDefault="003165D9" w:rsidP="0040367B">
      <w:pPr>
        <w:rPr>
          <w:rFonts w:ascii="Arial" w:eastAsia="Times New Roman" w:hAnsi="Arial" w:cs="Arial"/>
          <w:sz w:val="27"/>
          <w:szCs w:val="27"/>
        </w:rPr>
      </w:pPr>
      <w:r>
        <w:t xml:space="preserve">So here’s my suggestion.  </w:t>
      </w:r>
      <w:proofErr w:type="spellStart"/>
      <w:r>
        <w:t>Yarbus</w:t>
      </w:r>
      <w:proofErr w:type="spellEnd"/>
      <w:r>
        <w:t xml:space="preserve"> was done in the 1960s at which point we didn’t have modern </w:t>
      </w:r>
      <w:proofErr w:type="spellStart"/>
      <w:r>
        <w:t>eyetrackers</w:t>
      </w:r>
      <w:proofErr w:type="spellEnd"/>
      <w:r>
        <w:t xml:space="preserve">.  So yeah, the </w:t>
      </w:r>
      <w:proofErr w:type="spellStart"/>
      <w:r>
        <w:t>Yarbus</w:t>
      </w:r>
      <w:proofErr w:type="spellEnd"/>
      <w:r>
        <w:t xml:space="preserve"> problem in 1967 was based solely on saccade and fixation data because that’s all you could discern from the measurements (and not cleanly, I think he’s using the contact lens on a coil method).  But the clear purpose of that study was to examine how task changes the manner in which people process an image.  </w:t>
      </w:r>
      <w:proofErr w:type="spellStart"/>
      <w:r>
        <w:t>Yarbus</w:t>
      </w:r>
      <w:proofErr w:type="spellEnd"/>
      <w:r>
        <w:t xml:space="preserve"> used the only info available (which didn’t include any of the measures commonly examined by people who follow up </w:t>
      </w:r>
      <w:proofErr w:type="spellStart"/>
      <w:r>
        <w:t>Yarbus</w:t>
      </w:r>
      <w:proofErr w:type="spellEnd"/>
      <w:r>
        <w:t xml:space="preserve"> (</w:t>
      </w:r>
      <w:r w:rsidR="0040367B">
        <w:t xml:space="preserve">classifiers and studies of this nature consider many kinematics because we have more available to us now).  That’s also the point of what you’re doing and there’s a line in the manuscript I want to highlight: </w:t>
      </w:r>
      <w:r w:rsidR="0040367B" w:rsidRPr="0040367B">
        <w:rPr>
          <w:rFonts w:ascii="Arial" w:eastAsia="Times New Roman" w:hAnsi="Arial" w:cs="Arial"/>
          <w:sz w:val="27"/>
          <w:szCs w:val="27"/>
        </w:rPr>
        <w:t>but in some</w:t>
      </w:r>
    </w:p>
    <w:p w14:paraId="6A92B619" w14:textId="77777777" w:rsidR="0040367B" w:rsidRPr="0040367B" w:rsidRDefault="0040367B" w:rsidP="0040367B">
      <w:pPr>
        <w:rPr>
          <w:rFonts w:ascii="Arial" w:eastAsia="Times New Roman" w:hAnsi="Arial" w:cs="Arial"/>
          <w:sz w:val="27"/>
          <w:szCs w:val="27"/>
        </w:rPr>
      </w:pPr>
      <w:r w:rsidRPr="0040367B">
        <w:rPr>
          <w:rFonts w:ascii="Arial" w:eastAsia="Times New Roman" w:hAnsi="Arial" w:cs="Arial"/>
          <w:sz w:val="27"/>
          <w:szCs w:val="27"/>
        </w:rPr>
        <w:t>cases, the cognitive processes for different tasks may produce indistinguishable eye movement</w:t>
      </w:r>
    </w:p>
    <w:p w14:paraId="2F33A373" w14:textId="2896DB43" w:rsidR="0040367B" w:rsidRDefault="0040367B" w:rsidP="0040367B">
      <w:pPr>
        <w:rPr>
          <w:rFonts w:ascii="Arial" w:eastAsia="Times New Roman" w:hAnsi="Arial" w:cs="Arial"/>
          <w:sz w:val="27"/>
          <w:szCs w:val="27"/>
        </w:rPr>
      </w:pPr>
      <w:r w:rsidRPr="0040367B">
        <w:rPr>
          <w:rFonts w:ascii="Arial" w:eastAsia="Times New Roman" w:hAnsi="Arial" w:cs="Arial"/>
          <w:sz w:val="27"/>
          <w:szCs w:val="27"/>
        </w:rPr>
        <w:t>patterns.</w:t>
      </w:r>
      <w:r>
        <w:rPr>
          <w:rFonts w:ascii="Arial" w:eastAsia="Times New Roman" w:hAnsi="Arial" w:cs="Arial"/>
          <w:sz w:val="27"/>
          <w:szCs w:val="27"/>
        </w:rPr>
        <w:t>”</w:t>
      </w:r>
    </w:p>
    <w:p w14:paraId="3E6669D0" w14:textId="79F62D8C" w:rsidR="0040367B" w:rsidRDefault="0040367B" w:rsidP="0040367B">
      <w:pPr>
        <w:rPr>
          <w:rFonts w:ascii="Arial" w:eastAsia="Times New Roman" w:hAnsi="Arial" w:cs="Arial"/>
          <w:sz w:val="27"/>
          <w:szCs w:val="27"/>
        </w:rPr>
      </w:pPr>
    </w:p>
    <w:p w14:paraId="7442A9B8" w14:textId="176C2EC2" w:rsidR="003165D9" w:rsidRDefault="0040367B" w:rsidP="0040367B">
      <w:r>
        <w:t xml:space="preserve">This statement is correct, you can have processing differences that result in similar eye movement patterns and these can’t be picked up by any sort of </w:t>
      </w:r>
      <w:proofErr w:type="spellStart"/>
      <w:r>
        <w:t>Yarbus</w:t>
      </w:r>
      <w:proofErr w:type="spellEnd"/>
      <w:r>
        <w:t xml:space="preserve"> approach.  So the present investigation is using essentially a “supplementary” approach or a new approach to see what can be derived.  If you didn’t set up the manuscript without talking about the </w:t>
      </w:r>
      <w:proofErr w:type="spellStart"/>
      <w:r>
        <w:t>Yarbus</w:t>
      </w:r>
      <w:proofErr w:type="spellEnd"/>
      <w:r>
        <w:t xml:space="preserve"> problem then reviewers would have been upset about that.  Nothing you say in the comments below this are incorrect but it’s over the top.  A dispute over the label “</w:t>
      </w:r>
      <w:proofErr w:type="spellStart"/>
      <w:r>
        <w:t>Yarbus</w:t>
      </w:r>
      <w:proofErr w:type="spellEnd"/>
      <w:r>
        <w:t xml:space="preserve"> problem” and how it’s being interpreted does not invalidate the approach.  Maybe the pitch should be that </w:t>
      </w:r>
      <w:proofErr w:type="spellStart"/>
      <w:r>
        <w:t>Yarbus</w:t>
      </w:r>
      <w:proofErr w:type="spellEnd"/>
      <w:r>
        <w:t xml:space="preserve"> was limited to very simple measures given the lack of a modern eye tracker and that provides a good starting point, but the vast majority of studies that have followed up </w:t>
      </w:r>
      <w:proofErr w:type="spellStart"/>
      <w:r>
        <w:t>Yarbus</w:t>
      </w:r>
      <w:proofErr w:type="spellEnd"/>
      <w:r>
        <w:t xml:space="preserve"> have also investigated other measures that were not included in the original </w:t>
      </w:r>
      <w:proofErr w:type="spellStart"/>
      <w:r>
        <w:t>Yarbus</w:t>
      </w:r>
      <w:proofErr w:type="spellEnd"/>
      <w:r>
        <w:t xml:space="preserve"> paper.  That’s all you’re doing here.  Different measures to either see their contribution or see if they can provide a “better” prediction.  That point can be made more briefly and less defensively than it’s currently phrased</w:t>
      </w:r>
    </w:p>
  </w:comment>
  <w:comment w:id="4" w:author="Zachary Cole" w:date="2020-11-22T19:26:00Z" w:initials="ZC">
    <w:p w14:paraId="25D3B54F" w14:textId="152E9A85" w:rsidR="00351473" w:rsidRDefault="00351473">
      <w:pPr>
        <w:pStyle w:val="CommentText"/>
      </w:pPr>
      <w:r>
        <w:rPr>
          <w:rStyle w:val="CommentReference"/>
        </w:rPr>
        <w:annotationRef/>
      </w:r>
      <w:r>
        <w:t>Make this clarification.</w:t>
      </w:r>
    </w:p>
  </w:comment>
  <w:comment w:id="5" w:author="Zachary Cole" w:date="2020-11-22T16:28:00Z" w:initials="ZC">
    <w:p w14:paraId="0B6BA225" w14:textId="7E6B2C0F" w:rsidR="004606B9" w:rsidRDefault="004606B9">
      <w:pPr>
        <w:pStyle w:val="CommentText"/>
      </w:pPr>
      <w:r>
        <w:rPr>
          <w:rStyle w:val="CommentReference"/>
        </w:rPr>
        <w:annotationRef/>
      </w:r>
      <w:r>
        <w:t>Maybe, be more specific?</w:t>
      </w:r>
    </w:p>
  </w:comment>
  <w:comment w:id="6" w:author="Zachary Cole" w:date="2020-11-22T17:07:00Z" w:initials="ZC">
    <w:p w14:paraId="3AD23F6A" w14:textId="0B9FBBE1" w:rsidR="004606B9" w:rsidRDefault="004606B9">
      <w:pPr>
        <w:pStyle w:val="CommentText"/>
      </w:pPr>
      <w:r>
        <w:rPr>
          <w:rStyle w:val="CommentReference"/>
        </w:rPr>
        <w:annotationRef/>
      </w:r>
      <w:r>
        <w:t>Need to be more specific?</w:t>
      </w:r>
    </w:p>
  </w:comment>
  <w:comment w:id="10" w:author="Zachary Cole" w:date="2020-11-22T17:33:00Z" w:initials="ZC">
    <w:p w14:paraId="6A75FD25" w14:textId="1836A927" w:rsidR="00B1645F" w:rsidRDefault="00B1645F">
      <w:pPr>
        <w:pStyle w:val="CommentText"/>
      </w:pPr>
      <w:r>
        <w:rPr>
          <w:rStyle w:val="CommentReference"/>
        </w:rPr>
        <w:annotationRef/>
      </w:r>
      <w:r>
        <w:t>Do we need to provide more specific examples?</w:t>
      </w:r>
    </w:p>
  </w:comment>
  <w:comment w:id="11" w:author="Mike Dodd" w:date="2021-01-08T08:21:00Z" w:initials="MD">
    <w:p w14:paraId="3C50DC8F" w14:textId="5BB298E0" w:rsidR="0040367B" w:rsidRDefault="0040367B">
      <w:pPr>
        <w:pStyle w:val="CommentText"/>
      </w:pPr>
      <w:r>
        <w:rPr>
          <w:rStyle w:val="CommentReference"/>
        </w:rPr>
        <w:annotationRef/>
      </w:r>
      <w:r>
        <w:t>Do you mean do you need more specific examples of where you used more specific language?  People often juts use the kind of general statement you did here without highlighting how (honestly I think that’s because some folks change nothing but assume the additional context of the lette</w:t>
      </w:r>
      <w:r w:rsidR="00106CF2">
        <w:t>r/response will make the point…if you just have an example of a single sentence or two in the revision that makes the point clearly that you made in the response above, you could include as an example)</w:t>
      </w:r>
    </w:p>
  </w:comment>
  <w:comment w:id="12" w:author="Zachary Cole" w:date="2020-11-22T17:36:00Z" w:initials="ZC">
    <w:p w14:paraId="6A34AE65" w14:textId="61A33A81" w:rsidR="00392D98" w:rsidRDefault="00392D98">
      <w:pPr>
        <w:pStyle w:val="CommentText"/>
      </w:pPr>
      <w:r>
        <w:rPr>
          <w:rStyle w:val="CommentReference"/>
        </w:rPr>
        <w:annotationRef/>
      </w:r>
      <w:r>
        <w:t>Do we need to say why it isn’t raw?</w:t>
      </w:r>
    </w:p>
  </w:comment>
  <w:comment w:id="13" w:author="Mike Dodd" w:date="2021-01-08T08:24:00Z" w:initials="MD">
    <w:p w14:paraId="6D9FAF20" w14:textId="7443550A" w:rsidR="00106CF2" w:rsidRDefault="00106CF2">
      <w:pPr>
        <w:pStyle w:val="CommentText"/>
      </w:pPr>
      <w:r>
        <w:rPr>
          <w:rStyle w:val="CommentReference"/>
        </w:rPr>
        <w:annotationRef/>
      </w:r>
      <w:r>
        <w:t>Not a terrible idea to be explicit about it since any confusion/misread by a reviewer is likely to also occur for a number of people that read it</w:t>
      </w:r>
    </w:p>
  </w:comment>
  <w:comment w:id="14" w:author="Zachary Cole" w:date="2020-11-22T19:31:00Z" w:initials="ZC">
    <w:p w14:paraId="7F046DB5" w14:textId="6AC8ABCB" w:rsidR="0068359D" w:rsidRDefault="0068359D">
      <w:pPr>
        <w:pStyle w:val="CommentText"/>
      </w:pPr>
      <w:r>
        <w:rPr>
          <w:rStyle w:val="CommentReference"/>
        </w:rPr>
        <w:annotationRef/>
      </w:r>
      <w:r>
        <w:t>Make this update.</w:t>
      </w:r>
    </w:p>
  </w:comment>
  <w:comment w:id="17" w:author="Mike Dodd" w:date="2021-01-08T08:26:00Z" w:initials="MD">
    <w:p w14:paraId="592C6E6B" w14:textId="72E1BC46" w:rsidR="00106CF2" w:rsidRDefault="00106CF2">
      <w:pPr>
        <w:pStyle w:val="CommentText"/>
      </w:pPr>
      <w:r>
        <w:rPr>
          <w:rStyle w:val="CommentReference"/>
        </w:rPr>
        <w:annotationRef/>
      </w:r>
      <w:r>
        <w:t xml:space="preserve">They used many features beyond what </w:t>
      </w:r>
      <w:proofErr w:type="spellStart"/>
      <w:r>
        <w:t>Yarbus</w:t>
      </w:r>
      <w:proofErr w:type="spellEnd"/>
      <w:r>
        <w:t xml:space="preserve"> used so I’m struggling to connect to what the reviewer is concerned about though I really do think it’s a semantic thing.  I feel like clarifying in a few sentences in the manuscript how this potentially differs from the originally intended meaning of the </w:t>
      </w:r>
      <w:proofErr w:type="spellStart"/>
      <w:r>
        <w:t>Yarbus</w:t>
      </w:r>
      <w:proofErr w:type="spellEnd"/>
      <w:r>
        <w:t xml:space="preserve"> problem vs. the advances people have made in addressing it will make more clear the value of a previously unexplored approach that has provided important insights in other domains</w:t>
      </w:r>
    </w:p>
  </w:comment>
  <w:comment w:id="16" w:author="Zachary Cole" w:date="2021-01-07T14:36:00Z" w:initials="ZC">
    <w:p w14:paraId="5026DFB2" w14:textId="784E52DF" w:rsidR="00EE3BB8" w:rsidRDefault="00EE3BB8">
      <w:pPr>
        <w:pStyle w:val="CommentText"/>
      </w:pPr>
      <w:r>
        <w:rPr>
          <w:rStyle w:val="CommentReference"/>
        </w:rPr>
        <w:annotationRef/>
      </w:r>
      <w:r>
        <w:t xml:space="preserve">Ended up with chance performance. </w:t>
      </w:r>
    </w:p>
  </w:comment>
  <w:comment w:id="18" w:author="Zachary Cole" w:date="2021-01-07T14:37:00Z" w:initials="ZC">
    <w:p w14:paraId="41DD048E" w14:textId="454EA3B7" w:rsidR="00EE3BB8" w:rsidRDefault="00EE3BB8">
      <w:pPr>
        <w:pStyle w:val="CommentText"/>
      </w:pPr>
      <w:r>
        <w:rPr>
          <w:rStyle w:val="CommentReference"/>
        </w:rPr>
        <w:annotationRef/>
      </w:r>
      <w:r>
        <w:t>Do this?</w:t>
      </w:r>
    </w:p>
  </w:comment>
  <w:comment w:id="19" w:author="Mike Dodd" w:date="2021-01-08T08:30:00Z" w:initials="MD">
    <w:p w14:paraId="5900B088" w14:textId="0D581B89" w:rsidR="00106CF2" w:rsidRDefault="00106CF2">
      <w:pPr>
        <w:pStyle w:val="CommentText"/>
      </w:pPr>
      <w:r>
        <w:rPr>
          <w:rStyle w:val="CommentReference"/>
        </w:rPr>
        <w:annotationRef/>
      </w:r>
      <w:r>
        <w:t>I thought this was a really good catch by the reviewer when I went back and re-read the paper, I wish I would have caught this the first time as these are quite different…might benefit the paper to just define up front what you mean with the taxonomy you’re using and then keep consistent</w:t>
      </w:r>
    </w:p>
  </w:comment>
  <w:comment w:id="20" w:author="Zachary Cole" w:date="2020-11-22T22:45:00Z" w:initials="ZC">
    <w:p w14:paraId="4B1E76FA" w14:textId="40DFA418" w:rsidR="00935B93" w:rsidRDefault="00935B93">
      <w:pPr>
        <w:pStyle w:val="CommentText"/>
      </w:pPr>
      <w:r>
        <w:rPr>
          <w:rStyle w:val="CommentReference"/>
        </w:rPr>
        <w:annotationRef/>
      </w:r>
      <w:r>
        <w:t>Make these updates.</w:t>
      </w:r>
    </w:p>
  </w:comment>
  <w:comment w:id="21" w:author="Zachary Cole" w:date="2020-11-20T16:34:00Z" w:initials="ZC">
    <w:p w14:paraId="77F12918" w14:textId="77777777" w:rsidR="004606B9" w:rsidRDefault="004606B9">
      <w:pPr>
        <w:pStyle w:val="CommentText"/>
      </w:pPr>
      <w:r>
        <w:rPr>
          <w:rStyle w:val="CommentReference"/>
        </w:rPr>
        <w:annotationRef/>
      </w:r>
      <w:r>
        <w:t>This is in reference to the Henderson stuff decoding reading vs. other tasks, etc. that rely on easily stereotyped eye movements</w:t>
      </w:r>
    </w:p>
  </w:comment>
  <w:comment w:id="22" w:author="Mike Dodd" w:date="2021-01-08T08:33:00Z" w:initials="MD">
    <w:p w14:paraId="058DD13F" w14:textId="590710D6" w:rsidR="00F1270C" w:rsidRDefault="00F1270C">
      <w:pPr>
        <w:pStyle w:val="CommentText"/>
      </w:pPr>
      <w:r>
        <w:rPr>
          <w:rStyle w:val="CommentReference"/>
        </w:rPr>
        <w:annotationRef/>
      </w:r>
      <w:r>
        <w:t xml:space="preserve">Important to note that all images are same general structure (interior of rooms/locations, no people) and no one is asked to answer specific questions about the image as they did with </w:t>
      </w:r>
      <w:proofErr w:type="spellStart"/>
      <w:r>
        <w:t>Yarbus</w:t>
      </w:r>
      <w:proofErr w:type="spellEnd"/>
      <w:r>
        <w:t xml:space="preserve">.  The point of the instruction is to not constrain how they look at the image because in </w:t>
      </w:r>
      <w:proofErr w:type="spellStart"/>
      <w:r>
        <w:t>Yarbus</w:t>
      </w:r>
      <w:proofErr w:type="spellEnd"/>
      <w:r>
        <w:t>, of course if you ask about the age of someone they look at the face and if you ask about the wealth they look at material belongings.  The instructions in these studies are completely unbiased so as to not influence in any way what people do</w:t>
      </w:r>
    </w:p>
  </w:comment>
  <w:comment w:id="23" w:author="Zachary Cole" w:date="2020-11-22T23:21:00Z" w:initials="ZC">
    <w:p w14:paraId="35789B48" w14:textId="174C6EB2" w:rsidR="00534B6E" w:rsidRDefault="00534B6E">
      <w:pPr>
        <w:pStyle w:val="CommentText"/>
      </w:pPr>
      <w:r>
        <w:rPr>
          <w:rStyle w:val="CommentReference"/>
        </w:rPr>
        <w:annotationRef/>
      </w:r>
      <w:r>
        <w:t>Make these updates.</w:t>
      </w:r>
    </w:p>
  </w:comment>
  <w:comment w:id="24" w:author="Zachary Cole" w:date="2020-11-20T17:05:00Z" w:initials="ZC">
    <w:p w14:paraId="09D2EDD6" w14:textId="033C60DB" w:rsidR="004606B9" w:rsidRDefault="004606B9">
      <w:pPr>
        <w:pStyle w:val="CommentText"/>
      </w:pPr>
      <w:r>
        <w:rPr>
          <w:rStyle w:val="CommentReference"/>
        </w:rPr>
        <w:annotationRef/>
      </w:r>
      <w:r>
        <w:t>OK, fair.</w:t>
      </w:r>
    </w:p>
  </w:comment>
  <w:comment w:id="25" w:author="Zachary Cole" w:date="2020-11-20T17:06:00Z" w:initials="ZC">
    <w:p w14:paraId="3E5C50A7" w14:textId="307D876A" w:rsidR="004606B9" w:rsidRDefault="004606B9">
      <w:pPr>
        <w:pStyle w:val="CommentText"/>
      </w:pPr>
      <w:r>
        <w:rPr>
          <w:rStyle w:val="CommentReference"/>
        </w:rPr>
        <w:annotationRef/>
      </w:r>
      <w:r>
        <w:t>I don’t</w:t>
      </w:r>
      <w:r w:rsidR="00A055A3">
        <w:t xml:space="preserve"> know that</w:t>
      </w:r>
      <w:r>
        <w:t xml:space="preserve"> this is necessarily true..</w:t>
      </w:r>
    </w:p>
  </w:comment>
  <w:comment w:id="26" w:author="Mike Dodd" w:date="2021-01-08T08:32:00Z" w:initials="MD">
    <w:p w14:paraId="2E3E3B70" w14:textId="317C386F" w:rsidR="00F1270C" w:rsidRDefault="00F1270C">
      <w:pPr>
        <w:pStyle w:val="CommentText"/>
      </w:pPr>
      <w:r>
        <w:rPr>
          <w:rStyle w:val="CommentReference"/>
        </w:rPr>
        <w:annotationRef/>
      </w:r>
      <w:r>
        <w:t xml:space="preserve">I don’t either but I clearly initially had some problems understanding the raw data approach from the </w:t>
      </w:r>
      <w:proofErr w:type="spellStart"/>
      <w:r>
        <w:t>ms</w:t>
      </w:r>
      <w:proofErr w:type="spellEnd"/>
      <w:r>
        <w:t xml:space="preserve"> and perhaps this is just indicative of needing a bit more clarity on what’s uniquely obtained with this approach.</w:t>
      </w:r>
    </w:p>
  </w:comment>
  <w:comment w:id="27" w:author="Zachary Cole" w:date="2020-11-20T17:08:00Z" w:initials="ZC">
    <w:p w14:paraId="3F0161EB" w14:textId="576D1088" w:rsidR="004606B9" w:rsidRDefault="004606B9">
      <w:pPr>
        <w:pStyle w:val="CommentText"/>
      </w:pPr>
      <w:r>
        <w:rPr>
          <w:rStyle w:val="CommentReference"/>
        </w:rPr>
        <w:annotationRef/>
      </w:r>
      <w:r>
        <w:t>If the suggestions above didn’t at least bring the image model close to the same level of performance as the timeline model, then I can’t imagine it is doing much to help..</w:t>
      </w:r>
    </w:p>
  </w:comment>
  <w:comment w:id="28" w:author="Zachary Cole" w:date="2020-11-20T17:10:00Z" w:initials="ZC">
    <w:p w14:paraId="2BE3FDCF" w14:textId="1803CCBD" w:rsidR="004606B9" w:rsidRDefault="004606B9">
      <w:pPr>
        <w:pStyle w:val="CommentText"/>
      </w:pPr>
      <w:r>
        <w:rPr>
          <w:rStyle w:val="CommentReference"/>
        </w:rPr>
        <w:annotationRef/>
      </w:r>
      <w:r>
        <w:t>Not sure what they mean here..</w:t>
      </w:r>
    </w:p>
  </w:comment>
  <w:comment w:id="29" w:author="Mike Dodd" w:date="2021-01-08T08:36:00Z" w:initials="MD">
    <w:p w14:paraId="7F1DBCED" w14:textId="0E0CCC06" w:rsidR="00F1270C" w:rsidRDefault="00F1270C">
      <w:pPr>
        <w:pStyle w:val="CommentText"/>
      </w:pPr>
      <w:r>
        <w:rPr>
          <w:rStyle w:val="CommentReference"/>
        </w:rPr>
        <w:annotationRef/>
      </w:r>
      <w:r>
        <w:t>Are they asking for the image data to be removed?  I can agree with the reviewer that there might be a bit of a disconnect in the paper as to why the timeline data and image data were what was selected to be compared but if the argument is that the image model was never going to be as useful as the timeline one, then that would suggest the reason for doing the image one at all is less clear</w:t>
      </w:r>
    </w:p>
  </w:comment>
  <w:comment w:id="30" w:author="Zachary Cole" w:date="2020-11-20T17:10:00Z" w:initials="ZC">
    <w:p w14:paraId="6288C818" w14:textId="26416F5B" w:rsidR="004606B9" w:rsidRDefault="004606B9">
      <w:pPr>
        <w:pStyle w:val="CommentText"/>
      </w:pPr>
      <w:r>
        <w:rPr>
          <w:rStyle w:val="CommentReference"/>
        </w:rPr>
        <w:annotationRef/>
      </w:r>
      <w:r w:rsidR="00A055A3">
        <w:t>Fair</w:t>
      </w:r>
      <w:r>
        <w:t xml:space="preserve"> suggestion. Will state this more clearly.</w:t>
      </w:r>
    </w:p>
    <w:p w14:paraId="72652DFF" w14:textId="77777777" w:rsidR="004606B9" w:rsidRDefault="004606B9">
      <w:pPr>
        <w:pStyle w:val="CommentText"/>
      </w:pPr>
    </w:p>
    <w:p w14:paraId="6CDBE5BB" w14:textId="56E0F41F" w:rsidR="004606B9" w:rsidRDefault="004606B9">
      <w:pPr>
        <w:pStyle w:val="CommentText"/>
      </w:pPr>
      <w:r>
        <w:t>Should we state more clearly that we are building up to this kind of analysis (this is one of the follow-up ideas..), or should we just elaborate on what the reviewer said here and talk about the possibilities of integrating this approach with actually stim information like heatmaps or saliency map things..?</w:t>
      </w:r>
    </w:p>
  </w:comment>
  <w:comment w:id="31" w:author="Mike Dodd" w:date="2021-01-08T08:38:00Z" w:initials="MD">
    <w:p w14:paraId="1BFBACAB" w14:textId="4DB6290D" w:rsidR="00F1270C" w:rsidRDefault="00F1270C">
      <w:pPr>
        <w:pStyle w:val="CommentText"/>
      </w:pPr>
      <w:r>
        <w:rPr>
          <w:rStyle w:val="CommentReference"/>
        </w:rPr>
        <w:annotationRef/>
      </w:r>
      <w:r>
        <w:t>I think these possibilities should be mentioned/acknowledged in the discussion as a follow-up.  What you’ve done here is a clear and interesting proof-of-concept that an approach like this could be an effective alternate or supplement to investigating these issues…I think it’s publishable on those grounds alone</w:t>
      </w:r>
    </w:p>
  </w:comment>
  <w:comment w:id="32" w:author="Mike Dodd" w:date="2021-01-08T08:39:00Z" w:initials="MD">
    <w:p w14:paraId="10391989" w14:textId="7A1012AA" w:rsidR="00F1270C" w:rsidRDefault="00F1270C">
      <w:pPr>
        <w:pStyle w:val="CommentText"/>
      </w:pPr>
      <w:r>
        <w:rPr>
          <w:rStyle w:val="CommentReference"/>
        </w:rPr>
        <w:annotationRef/>
      </w:r>
      <w:r>
        <w:t>Yeah this addresses what I was saying above</w:t>
      </w:r>
    </w:p>
  </w:comment>
  <w:comment w:id="33" w:author="Zachary Cole" w:date="2021-01-07T14:52:00Z" w:initials="ZC">
    <w:p w14:paraId="4C4E4600" w14:textId="6CF15BAF" w:rsidR="00E3274C" w:rsidRDefault="00E3274C">
      <w:pPr>
        <w:pStyle w:val="CommentText"/>
      </w:pPr>
      <w:r>
        <w:rPr>
          <w:rStyle w:val="CommentReference"/>
        </w:rPr>
        <w:annotationRef/>
      </w:r>
      <w:r>
        <w:t xml:space="preserve">Make these changes. </w:t>
      </w:r>
    </w:p>
  </w:comment>
  <w:comment w:id="34" w:author="Zachary Cole" w:date="2020-11-21T12:41:00Z" w:initials="ZC">
    <w:p w14:paraId="4F93E31E" w14:textId="77777777" w:rsidR="004606B9" w:rsidRDefault="004606B9">
      <w:pPr>
        <w:pStyle w:val="CommentText"/>
      </w:pPr>
      <w:r>
        <w:rPr>
          <w:rStyle w:val="CommentReference"/>
        </w:rPr>
        <w:annotationRef/>
      </w:r>
      <w:r>
        <w:t>As much as I was hoping to avoid it, it is probably a good idea. Could tie in with the reviewer 1 comment.. for posterity..</w:t>
      </w:r>
    </w:p>
    <w:p w14:paraId="09B8FD28" w14:textId="77777777" w:rsidR="00CC4E99" w:rsidRDefault="00CC4E99">
      <w:pPr>
        <w:pStyle w:val="CommentText"/>
      </w:pPr>
    </w:p>
    <w:p w14:paraId="7872B5BF" w14:textId="4CECDFEB" w:rsidR="003F690A" w:rsidRDefault="00CC4E99">
      <w:pPr>
        <w:pStyle w:val="CommentText"/>
      </w:pPr>
      <w:r>
        <w:t xml:space="preserve">Chose Coco &amp; Keller because they did the best. They reached max accuracy with 7 features. We chose the </w:t>
      </w:r>
      <w:r w:rsidR="00F65FFB">
        <w:t xml:space="preserve">7 best performing </w:t>
      </w:r>
      <w:r>
        <w:t xml:space="preserve">features </w:t>
      </w:r>
      <w:r w:rsidR="00F65FFB">
        <w:t xml:space="preserve">(as shown by C&amp;K) </w:t>
      </w:r>
      <w:r>
        <w:t>that we were able to extract from our dataset.</w:t>
      </w:r>
      <w:r w:rsidR="003F690A">
        <w:t xml:space="preserve"> </w:t>
      </w:r>
      <w:r w:rsidR="00E305DC">
        <w:t>(They have some features that I think we would have to manually code to extract: dwell times</w:t>
      </w:r>
      <w:r w:rsidR="00146535">
        <w:t>/</w:t>
      </w:r>
      <w:r w:rsidR="00E305DC">
        <w:t xml:space="preserve">fixations on faces, bodies, and objects..).. We don’t have any faces or bodies in our stimuli, but we do have objects… </w:t>
      </w:r>
    </w:p>
    <w:p w14:paraId="6FAABF59" w14:textId="77777777" w:rsidR="003F690A" w:rsidRDefault="003F690A">
      <w:pPr>
        <w:pStyle w:val="CommentText"/>
      </w:pPr>
    </w:p>
    <w:p w14:paraId="5FC42716" w14:textId="43B2642E" w:rsidR="003F690A" w:rsidRDefault="003F690A">
      <w:pPr>
        <w:pStyle w:val="CommentText"/>
      </w:pPr>
      <w:r>
        <w:t>(</w:t>
      </w:r>
      <w:proofErr w:type="spellStart"/>
      <w:r>
        <w:t>inititation</w:t>
      </w:r>
      <w:proofErr w:type="spellEnd"/>
      <w:r>
        <w:t xml:space="preserve"> time, </w:t>
      </w:r>
      <w:proofErr w:type="spellStart"/>
      <w:r>
        <w:t>M</w:t>
      </w:r>
      <w:r w:rsidR="00146535">
        <w:t>r</w:t>
      </w:r>
      <w:proofErr w:type="spellEnd"/>
      <w:r>
        <w:t xml:space="preserve"> fixations, entropy, mean saccade, mean gaze, area fixated, saliency fix) &lt; -- these are ALL of the features that we are able calculate from our current dataset..</w:t>
      </w:r>
      <w:r w:rsidR="00E305DC">
        <w:t xml:space="preserve"> so really, we didn’t choose the best performing, just all the ones that were available – although the intention was to choose the best performing.. it just worked out that we could only use 7..</w:t>
      </w:r>
    </w:p>
  </w:comment>
  <w:comment w:id="35" w:author="Mike Dodd" w:date="2021-01-08T08:40:00Z" w:initials="MD">
    <w:p w14:paraId="55A8EA8F" w14:textId="340D6685" w:rsidR="00F1270C" w:rsidRDefault="00F1270C">
      <w:pPr>
        <w:pStyle w:val="CommentText"/>
      </w:pPr>
      <w:r>
        <w:rPr>
          <w:rStyle w:val="CommentReference"/>
        </w:rPr>
        <w:annotationRef/>
      </w:r>
      <w:r>
        <w:t xml:space="preserve">I don’t mean this is in a difficult way but what is an object?  We don’t have faces or bodies but everything in a scene is technically an object (including sky, ground, horizon, walls in a house, etc.).  Again this is the point at which the non-specific nature of the instructions is important, we’re not giving </w:t>
      </w:r>
      <w:proofErr w:type="spellStart"/>
      <w:r>
        <w:t>Yarbus</w:t>
      </w:r>
      <w:proofErr w:type="spellEnd"/>
      <w:r>
        <w:t xml:space="preserve"> questions/instructions, just a general task set and everything in the scene is relevant.  So in a kitchen, is an eye movement to a coffee maker mean an “object” was fixated and not if they were looking at the floor (also an object but not one to pick up and manipulate)</w:t>
      </w:r>
      <w:r w:rsidR="00F36B11">
        <w:t>.  I think the logic is okay for applying Coco and Keller approach to our data</w:t>
      </w:r>
    </w:p>
  </w:comment>
  <w:comment w:id="36" w:author="Zachary Cole" w:date="2020-12-03T16:35:00Z" w:initials="ZC">
    <w:p w14:paraId="30410C7C" w14:textId="77777777" w:rsidR="0015547A" w:rsidRDefault="00FE3C38">
      <w:pPr>
        <w:pStyle w:val="CommentText"/>
      </w:pPr>
      <w:r>
        <w:rPr>
          <w:rStyle w:val="CommentReference"/>
        </w:rPr>
        <w:annotationRef/>
      </w:r>
      <w:r>
        <w:t xml:space="preserve">Coco &amp; Keller was the highest performing.. When C&amp;K compared with Greene et al. they were making the point that it is the differentiability of their tasks that makes theirs work better (the Greene et al. features did pretty good, although theirs did better..). [Especially if our approach outperforms C&amp;K’s approach] This would fit with making our point that there is something </w:t>
      </w:r>
      <w:r w:rsidR="0015547A">
        <w:t>about the dataset that makes it have a lower accuracy potential (ceiling).</w:t>
      </w:r>
    </w:p>
    <w:p w14:paraId="7BB14595" w14:textId="77777777" w:rsidR="0015547A" w:rsidRDefault="0015547A">
      <w:pPr>
        <w:pStyle w:val="CommentText"/>
      </w:pPr>
    </w:p>
    <w:p w14:paraId="02784A41" w14:textId="5E03B41B" w:rsidR="00CC4E99" w:rsidRDefault="0015547A">
      <w:pPr>
        <w:pStyle w:val="CommentText"/>
      </w:pPr>
      <w:r>
        <w:t xml:space="preserve">The MacInnes dataset would probably be the most direct comparison, but we don’t have access to the exact model, or how they processed the data.. making it a little more ponderous and honestly I have no </w:t>
      </w:r>
      <w:r w:rsidR="00B5570F">
        <w:t>idea if we can even really replicate the approach with the new software (especially since the augmenting algorithm is proprietary..)..</w:t>
      </w:r>
    </w:p>
  </w:comment>
  <w:comment w:id="37" w:author="Zachary Cole" w:date="2021-01-07T15:07:00Z" w:initials="ZC">
    <w:p w14:paraId="0FD65A8C" w14:textId="582A4EC9" w:rsidR="003B7B57" w:rsidRDefault="003B7B57">
      <w:pPr>
        <w:pStyle w:val="CommentText"/>
      </w:pPr>
      <w:r>
        <w:rPr>
          <w:rStyle w:val="CommentReference"/>
        </w:rPr>
        <w:annotationRef/>
      </w:r>
      <w:r>
        <w:t>Should we also run it on the Confirmatory dataset? Wouldn’t take long, but should come out the same.. Maybe should confirm that did it correctly the first time before moving on to doing it again..</w:t>
      </w:r>
    </w:p>
  </w:comment>
  <w:comment w:id="38" w:author="Zachary Cole" w:date="2021-01-07T15:06:00Z" w:initials="ZC">
    <w:p w14:paraId="16C5A382" w14:textId="3435DB20" w:rsidR="003B7B57" w:rsidRDefault="003B7B57">
      <w:pPr>
        <w:pStyle w:val="CommentText"/>
      </w:pPr>
      <w:r>
        <w:rPr>
          <w:rStyle w:val="CommentReference"/>
        </w:rPr>
        <w:annotationRef/>
      </w:r>
      <w:r>
        <w:t>These were the only features that they used that we could actually reasonably implement..</w:t>
      </w:r>
    </w:p>
  </w:comment>
  <w:comment w:id="39" w:author="Zachary Cole" w:date="2021-01-07T15:06:00Z" w:initials="ZC">
    <w:p w14:paraId="36FC1AB1" w14:textId="63E4571B" w:rsidR="003B7B57" w:rsidRDefault="003B7B57">
      <w:pPr>
        <w:pStyle w:val="CommentText"/>
      </w:pPr>
      <w:r>
        <w:rPr>
          <w:rStyle w:val="CommentReference"/>
        </w:rPr>
        <w:annotationRef/>
      </w:r>
      <w:r>
        <w:t xml:space="preserve">Used their code for calculating saliency. </w:t>
      </w:r>
    </w:p>
  </w:comment>
  <w:comment w:id="40" w:author="Zachary Cole" w:date="2021-01-07T15:07:00Z" w:initials="ZC">
    <w:p w14:paraId="55991C2E" w14:textId="2AEA6463" w:rsidR="003B7B57" w:rsidRDefault="003B7B57">
      <w:pPr>
        <w:pStyle w:val="CommentText"/>
      </w:pPr>
      <w:r>
        <w:rPr>
          <w:rStyle w:val="CommentReference"/>
        </w:rPr>
        <w:annotationRef/>
      </w:r>
      <w:r>
        <w:t>SVM was the best performing in their study.</w:t>
      </w:r>
    </w:p>
  </w:comment>
  <w:comment w:id="41" w:author="Zachary Cole" w:date="2021-01-07T15:18:00Z" w:initials="ZC">
    <w:p w14:paraId="41450575" w14:textId="3F10E42D" w:rsidR="00715EE0" w:rsidRDefault="00715EE0">
      <w:pPr>
        <w:pStyle w:val="CommentText"/>
      </w:pPr>
      <w:r>
        <w:rPr>
          <w:rStyle w:val="CommentReference"/>
        </w:rPr>
        <w:annotationRef/>
      </w:r>
      <w:r>
        <w:t>Should we put this in the paper, or just tell them about it..? Certainly don’t want C&amp;K taking this personally..</w:t>
      </w:r>
    </w:p>
  </w:comment>
  <w:comment w:id="42" w:author="Zachary Cole" w:date="2020-11-22T23:57:00Z" w:initials="ZC">
    <w:p w14:paraId="6D0F04AF" w14:textId="3D91D179" w:rsidR="001801D2" w:rsidRDefault="00715EE0">
      <w:pPr>
        <w:pStyle w:val="CommentText"/>
      </w:pPr>
      <w:r>
        <w:t xml:space="preserve">Another </w:t>
      </w:r>
      <w:r w:rsidR="001801D2">
        <w:t>supplement?</w:t>
      </w:r>
    </w:p>
  </w:comment>
  <w:comment w:id="43" w:author="Zachary Cole" w:date="2020-11-23T00:05:00Z" w:initials="ZC">
    <w:p w14:paraId="065688BC" w14:textId="130717AE" w:rsidR="00E576C4" w:rsidRDefault="00E576C4">
      <w:pPr>
        <w:pStyle w:val="CommentText"/>
      </w:pPr>
      <w:r>
        <w:rPr>
          <w:rStyle w:val="CommentReference"/>
        </w:rPr>
        <w:annotationRef/>
      </w:r>
      <w:r>
        <w:t>Make these updates.</w:t>
      </w:r>
    </w:p>
  </w:comment>
  <w:comment w:id="44" w:author="Zachary Cole" w:date="2020-11-23T00:13:00Z" w:initials="ZC">
    <w:p w14:paraId="0226F191" w14:textId="12514CB5" w:rsidR="00024B54" w:rsidRDefault="00024B54">
      <w:pPr>
        <w:pStyle w:val="CommentText"/>
      </w:pPr>
      <w:r>
        <w:rPr>
          <w:rStyle w:val="CommentReference"/>
        </w:rPr>
        <w:annotationRef/>
      </w:r>
      <w:r>
        <w:t>Right? Anything more to say here?</w:t>
      </w:r>
    </w:p>
  </w:comment>
  <w:comment w:id="45" w:author="Mike Dodd" w:date="2021-01-08T08:45:00Z" w:initials="MD">
    <w:p w14:paraId="0122D184" w14:textId="0FE47D71" w:rsidR="00F36B11" w:rsidRDefault="00F36B11">
      <w:pPr>
        <w:pStyle w:val="CommentText"/>
      </w:pPr>
      <w:r>
        <w:rPr>
          <w:rStyle w:val="CommentReference"/>
        </w:rPr>
        <w:annotationRef/>
      </w:r>
      <w:r>
        <w:t>I liked this point by the reviewer, I don’t think there’s more to say beyond an acknowledgment of this point since they aren’t asking for changes</w:t>
      </w:r>
    </w:p>
  </w:comment>
  <w:comment w:id="46" w:author="Zachary Cole" w:date="2020-11-23T00:15:00Z" w:initials="ZC">
    <w:p w14:paraId="456B85D8" w14:textId="2D84494D" w:rsidR="00724405" w:rsidRDefault="00724405">
      <w:pPr>
        <w:pStyle w:val="CommentText"/>
      </w:pPr>
      <w:r>
        <w:rPr>
          <w:rStyle w:val="CommentReference"/>
        </w:rPr>
        <w:annotationRef/>
      </w:r>
      <w:r>
        <w:t>??</w:t>
      </w:r>
    </w:p>
  </w:comment>
  <w:comment w:id="47" w:author="Zachary Cole" w:date="2021-01-07T15:34:00Z" w:initials="ZC">
    <w:p w14:paraId="2F240AF2" w14:textId="10373B01" w:rsidR="00A73914" w:rsidRDefault="00A73914">
      <w:pPr>
        <w:pStyle w:val="CommentText"/>
      </w:pPr>
      <w:r>
        <w:rPr>
          <w:rStyle w:val="CommentReference"/>
        </w:rPr>
        <w:annotationRef/>
      </w:r>
      <w:r>
        <w:t>I don’t know. Was it?</w:t>
      </w:r>
    </w:p>
  </w:comment>
  <w:comment w:id="48" w:author="Zachary Cole" w:date="2020-11-23T00:15:00Z" w:initials="ZC">
    <w:p w14:paraId="2B3719CA" w14:textId="3AC079A4" w:rsidR="00675E7B" w:rsidRDefault="00675E7B">
      <w:pPr>
        <w:pStyle w:val="CommentText"/>
      </w:pPr>
      <w:r>
        <w:rPr>
          <w:rStyle w:val="CommentReference"/>
        </w:rPr>
        <w:annotationRef/>
      </w:r>
      <w:r>
        <w:t>Do this!</w:t>
      </w:r>
    </w:p>
  </w:comment>
  <w:comment w:id="49" w:author="Zachary Cole" w:date="2021-01-07T15:36:00Z" w:initials="ZC">
    <w:p w14:paraId="3CA8053E" w14:textId="7A4235D3" w:rsidR="00A73914" w:rsidRDefault="00A73914">
      <w:pPr>
        <w:pStyle w:val="CommentText"/>
      </w:pPr>
      <w:r>
        <w:rPr>
          <w:rStyle w:val="CommentReference"/>
        </w:rPr>
        <w:annotationRef/>
      </w:r>
      <w:r>
        <w:t>How was this defined? What was the rate?</w:t>
      </w:r>
    </w:p>
  </w:comment>
  <w:comment w:id="50" w:author="Zachary Cole" w:date="2021-01-07T15:37:00Z" w:initials="ZC">
    <w:p w14:paraId="288EDD97" w14:textId="7720908C" w:rsidR="00A73914" w:rsidRDefault="00A73914">
      <w:pPr>
        <w:pStyle w:val="CommentText"/>
      </w:pPr>
      <w:r>
        <w:rPr>
          <w:rStyle w:val="CommentReference"/>
        </w:rPr>
        <w:annotationRef/>
      </w:r>
      <w:r>
        <w:t>Do this!</w:t>
      </w:r>
    </w:p>
  </w:comment>
  <w:comment w:id="51" w:author="Zachary Cole" w:date="2020-11-23T00:45:00Z" w:initials="ZC">
    <w:p w14:paraId="55E06FA2" w14:textId="11C2992B" w:rsidR="007B02E8" w:rsidRDefault="007B02E8">
      <w:pPr>
        <w:pStyle w:val="CommentText"/>
      </w:pPr>
      <w:r>
        <w:rPr>
          <w:rStyle w:val="CommentReference"/>
        </w:rPr>
        <w:annotationRef/>
      </w:r>
      <w:r>
        <w:t xml:space="preserve">Am I off base here? I have no idea what the reviewer wants. </w:t>
      </w:r>
    </w:p>
  </w:comment>
  <w:comment w:id="52" w:author="Mike Dodd" w:date="2021-01-08T08:46:00Z" w:initials="MD">
    <w:p w14:paraId="4BAD1A23" w14:textId="23AD47F4" w:rsidR="00F36B11" w:rsidRDefault="00F36B11">
      <w:pPr>
        <w:pStyle w:val="CommentText"/>
      </w:pPr>
      <w:r>
        <w:rPr>
          <w:rStyle w:val="CommentReference"/>
        </w:rPr>
        <w:annotationRef/>
      </w:r>
      <w:r>
        <w:t xml:space="preserve">I’m a bit confused by this as well…are they looking for follow-up tests comparing all the variables in a different manner?  It’s fine to ask for clarity in a response if </w:t>
      </w:r>
      <w:r>
        <w:t>unsure</w:t>
      </w:r>
      <w:bookmarkStart w:id="53" w:name="_GoBack"/>
      <w:bookmarkEnd w:id="53"/>
    </w:p>
  </w:comment>
  <w:comment w:id="54" w:author="Zachary Cole" w:date="2021-01-07T15:39:00Z" w:initials="ZC">
    <w:p w14:paraId="30884E4D" w14:textId="1A36E14E" w:rsidR="002D7744" w:rsidRDefault="002D7744">
      <w:pPr>
        <w:pStyle w:val="CommentText"/>
      </w:pPr>
      <w:r>
        <w:rPr>
          <w:rStyle w:val="CommentReference"/>
        </w:rPr>
        <w:annotationRef/>
      </w:r>
      <w:r>
        <w:t>Does it?</w:t>
      </w:r>
    </w:p>
  </w:comment>
  <w:comment w:id="55" w:author="Zachary Cole" w:date="2021-01-07T15:41:00Z" w:initials="ZC">
    <w:p w14:paraId="47D49F11" w14:textId="42BEDEA5" w:rsidR="00F10754" w:rsidRDefault="00F10754">
      <w:pPr>
        <w:pStyle w:val="CommentText"/>
      </w:pPr>
      <w:r>
        <w:rPr>
          <w:rStyle w:val="CommentReference"/>
        </w:rPr>
        <w:annotationRef/>
      </w:r>
      <w:r>
        <w:t>Need to add details here..</w:t>
      </w:r>
    </w:p>
  </w:comment>
  <w:comment w:id="56" w:author="Zachary Cole" w:date="2020-11-23T00:52:00Z" w:initials="ZC">
    <w:p w14:paraId="55C0031B" w14:textId="61E4A800" w:rsidR="00806281" w:rsidRDefault="002D7744">
      <w:pPr>
        <w:pStyle w:val="CommentText"/>
      </w:pPr>
      <w:r>
        <w:t>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6A9EA9A" w15:done="0"/>
  <w15:commentEx w15:paraId="525C8FF3" w15:done="0"/>
  <w15:commentEx w15:paraId="7442A9B8" w15:done="0"/>
  <w15:commentEx w15:paraId="25D3B54F" w15:done="0"/>
  <w15:commentEx w15:paraId="0B6BA225" w15:done="0"/>
  <w15:commentEx w15:paraId="3AD23F6A" w15:done="0"/>
  <w15:commentEx w15:paraId="6A75FD25" w15:done="0"/>
  <w15:commentEx w15:paraId="3C50DC8F" w15:paraIdParent="6A75FD25" w15:done="0"/>
  <w15:commentEx w15:paraId="6A34AE65" w15:done="0"/>
  <w15:commentEx w15:paraId="6D9FAF20" w15:paraIdParent="6A34AE65" w15:done="0"/>
  <w15:commentEx w15:paraId="7F046DB5" w15:done="0"/>
  <w15:commentEx w15:paraId="592C6E6B" w15:done="0"/>
  <w15:commentEx w15:paraId="5026DFB2" w15:done="0"/>
  <w15:commentEx w15:paraId="41DD048E" w15:done="0"/>
  <w15:commentEx w15:paraId="5900B088" w15:done="0"/>
  <w15:commentEx w15:paraId="4B1E76FA" w15:done="0"/>
  <w15:commentEx w15:paraId="77F12918" w15:done="0"/>
  <w15:commentEx w15:paraId="058DD13F" w15:done="0"/>
  <w15:commentEx w15:paraId="35789B48" w15:done="0"/>
  <w15:commentEx w15:paraId="09D2EDD6" w15:done="0"/>
  <w15:commentEx w15:paraId="3E5C50A7" w15:done="0"/>
  <w15:commentEx w15:paraId="2E3E3B70" w15:paraIdParent="3E5C50A7" w15:done="0"/>
  <w15:commentEx w15:paraId="3F0161EB" w15:done="0"/>
  <w15:commentEx w15:paraId="2BE3FDCF" w15:done="0"/>
  <w15:commentEx w15:paraId="7F1DBCED" w15:paraIdParent="2BE3FDCF" w15:done="0"/>
  <w15:commentEx w15:paraId="6CDBE5BB" w15:done="0"/>
  <w15:commentEx w15:paraId="1BFBACAB" w15:paraIdParent="6CDBE5BB" w15:done="0"/>
  <w15:commentEx w15:paraId="10391989" w15:done="0"/>
  <w15:commentEx w15:paraId="4C4E4600" w15:done="0"/>
  <w15:commentEx w15:paraId="5FC42716" w15:done="0"/>
  <w15:commentEx w15:paraId="55A8EA8F" w15:paraIdParent="5FC42716" w15:done="0"/>
  <w15:commentEx w15:paraId="02784A41" w15:done="0"/>
  <w15:commentEx w15:paraId="0FD65A8C" w15:done="0"/>
  <w15:commentEx w15:paraId="16C5A382" w15:done="0"/>
  <w15:commentEx w15:paraId="36FC1AB1" w15:done="0"/>
  <w15:commentEx w15:paraId="55991C2E" w15:done="0"/>
  <w15:commentEx w15:paraId="41450575" w15:done="0"/>
  <w15:commentEx w15:paraId="6D0F04AF" w15:done="0"/>
  <w15:commentEx w15:paraId="065688BC" w15:done="0"/>
  <w15:commentEx w15:paraId="0226F191" w15:done="0"/>
  <w15:commentEx w15:paraId="0122D184" w15:paraIdParent="0226F191" w15:done="0"/>
  <w15:commentEx w15:paraId="456B85D8" w15:done="0"/>
  <w15:commentEx w15:paraId="2F240AF2" w15:done="0"/>
  <w15:commentEx w15:paraId="2B3719CA" w15:done="0"/>
  <w15:commentEx w15:paraId="3CA8053E" w15:done="0"/>
  <w15:commentEx w15:paraId="288EDD97" w15:done="0"/>
  <w15:commentEx w15:paraId="55E06FA2" w15:done="0"/>
  <w15:commentEx w15:paraId="4BAD1A23" w15:paraIdParent="55E06FA2" w15:done="0"/>
  <w15:commentEx w15:paraId="30884E4D" w15:done="0"/>
  <w15:commentEx w15:paraId="47D49F11" w15:done="0"/>
  <w15:commentEx w15:paraId="55C003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539F7" w16cex:dateUtc="2020-11-23T01:26:00Z"/>
  <w16cex:commentExtensible w16cex:durableId="23651038" w16cex:dateUtc="2020-11-22T22:28:00Z"/>
  <w16cex:commentExtensible w16cex:durableId="2365196D" w16cex:dateUtc="2020-11-22T23:07:00Z"/>
  <w16cex:commentExtensible w16cex:durableId="23651F50" w16cex:dateUtc="2020-11-22T23:33:00Z"/>
  <w16cex:commentExtensible w16cex:durableId="23652006" w16cex:dateUtc="2020-11-22T23:36:00Z"/>
  <w16cex:commentExtensible w16cex:durableId="23653B26" w16cex:dateUtc="2020-11-23T01:31:00Z"/>
  <w16cex:commentExtensible w16cex:durableId="23A19AE7" w16cex:dateUtc="2021-01-07T20:36:00Z"/>
  <w16cex:commentExtensible w16cex:durableId="23A19B12" w16cex:dateUtc="2021-01-07T20:37:00Z"/>
  <w16cex:commentExtensible w16cex:durableId="2365686E" w16cex:dateUtc="2020-11-23T04:45:00Z"/>
  <w16cex:commentExtensible w16cex:durableId="23626E9C" w16cex:dateUtc="2020-11-20T22:34:00Z"/>
  <w16cex:commentExtensible w16cex:durableId="23657100" w16cex:dateUtc="2020-11-23T05:21:00Z"/>
  <w16cex:commentExtensible w16cex:durableId="236275D3" w16cex:dateUtc="2020-11-20T23:05:00Z"/>
  <w16cex:commentExtensible w16cex:durableId="236275FA" w16cex:dateUtc="2020-11-20T23:06:00Z"/>
  <w16cex:commentExtensible w16cex:durableId="23627670" w16cex:dateUtc="2020-11-20T23:08:00Z"/>
  <w16cex:commentExtensible w16cex:durableId="236276F1" w16cex:dateUtc="2020-11-20T23:10:00Z"/>
  <w16cex:commentExtensible w16cex:durableId="2362771D" w16cex:dateUtc="2020-11-20T23:10:00Z"/>
  <w16cex:commentExtensible w16cex:durableId="23A19EAB" w16cex:dateUtc="2021-01-07T20:52:00Z"/>
  <w16cex:commentExtensible w16cex:durableId="23638974" w16cex:dateUtc="2020-11-21T18:41:00Z"/>
  <w16cex:commentExtensible w16cex:durableId="23739251" w16cex:dateUtc="2020-12-03T22:35:00Z"/>
  <w16cex:commentExtensible w16cex:durableId="23A1A24C" w16cex:dateUtc="2021-01-07T21:07:00Z"/>
  <w16cex:commentExtensible w16cex:durableId="23A1A1DD" w16cex:dateUtc="2021-01-07T21:06:00Z"/>
  <w16cex:commentExtensible w16cex:durableId="23A1A200" w16cex:dateUtc="2021-01-07T21:06:00Z"/>
  <w16cex:commentExtensible w16cex:durableId="23A1A22D" w16cex:dateUtc="2021-01-07T21:07:00Z"/>
  <w16cex:commentExtensible w16cex:durableId="23A1A4DF" w16cex:dateUtc="2021-01-07T21:18:00Z"/>
  <w16cex:commentExtensible w16cex:durableId="2365794F" w16cex:dateUtc="2020-11-23T05:57:00Z"/>
  <w16cex:commentExtensible w16cex:durableId="23657B49" w16cex:dateUtc="2020-11-23T06:05:00Z"/>
  <w16cex:commentExtensible w16cex:durableId="23657D19" w16cex:dateUtc="2020-11-23T06:13:00Z"/>
  <w16cex:commentExtensible w16cex:durableId="23657D86" w16cex:dateUtc="2020-11-23T06:15:00Z"/>
  <w16cex:commentExtensible w16cex:durableId="23A1A872" w16cex:dateUtc="2021-01-07T21:34:00Z"/>
  <w16cex:commentExtensible w16cex:durableId="23657DB4" w16cex:dateUtc="2020-11-23T06:15:00Z"/>
  <w16cex:commentExtensible w16cex:durableId="23A1A90A" w16cex:dateUtc="2021-01-07T21:36:00Z"/>
  <w16cex:commentExtensible w16cex:durableId="23A1A91C" w16cex:dateUtc="2021-01-07T21:37:00Z"/>
  <w16cex:commentExtensible w16cex:durableId="236584BB" w16cex:dateUtc="2020-11-23T06:45:00Z"/>
  <w16cex:commentExtensible w16cex:durableId="23A1A9C8" w16cex:dateUtc="2021-01-07T21:39:00Z"/>
  <w16cex:commentExtensible w16cex:durableId="23A1AA34" w16cex:dateUtc="2021-01-07T21:41:00Z"/>
  <w16cex:commentExtensible w16cex:durableId="23658637" w16cex:dateUtc="2020-11-23T06: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6A9EA9A" w16cid:durableId="23A28FD5"/>
  <w16cid:commentId w16cid:paraId="525C8FF3" w16cid:durableId="23A29015"/>
  <w16cid:commentId w16cid:paraId="7442A9B8" w16cid:durableId="23A29024"/>
  <w16cid:commentId w16cid:paraId="25D3B54F" w16cid:durableId="236539F7"/>
  <w16cid:commentId w16cid:paraId="0B6BA225" w16cid:durableId="23651038"/>
  <w16cid:commentId w16cid:paraId="3AD23F6A" w16cid:durableId="2365196D"/>
  <w16cid:commentId w16cid:paraId="6A75FD25" w16cid:durableId="23651F50"/>
  <w16cid:commentId w16cid:paraId="3C50DC8F" w16cid:durableId="23A29488"/>
  <w16cid:commentId w16cid:paraId="6A34AE65" w16cid:durableId="23652006"/>
  <w16cid:commentId w16cid:paraId="6D9FAF20" w16cid:durableId="23A29543"/>
  <w16cid:commentId w16cid:paraId="7F046DB5" w16cid:durableId="23653B26"/>
  <w16cid:commentId w16cid:paraId="592C6E6B" w16cid:durableId="23A295B7"/>
  <w16cid:commentId w16cid:paraId="5026DFB2" w16cid:durableId="23A19AE7"/>
  <w16cid:commentId w16cid:paraId="41DD048E" w16cid:durableId="23A19B12"/>
  <w16cid:commentId w16cid:paraId="5900B088" w16cid:durableId="23A296A4"/>
  <w16cid:commentId w16cid:paraId="4B1E76FA" w16cid:durableId="2365686E"/>
  <w16cid:commentId w16cid:paraId="77F12918" w16cid:durableId="23626E9C"/>
  <w16cid:commentId w16cid:paraId="058DD13F" w16cid:durableId="23A29766"/>
  <w16cid:commentId w16cid:paraId="35789B48" w16cid:durableId="23657100"/>
  <w16cid:commentId w16cid:paraId="09D2EDD6" w16cid:durableId="236275D3"/>
  <w16cid:commentId w16cid:paraId="3E5C50A7" w16cid:durableId="236275FA"/>
  <w16cid:commentId w16cid:paraId="2E3E3B70" w16cid:durableId="23A2972B"/>
  <w16cid:commentId w16cid:paraId="3F0161EB" w16cid:durableId="23627670"/>
  <w16cid:commentId w16cid:paraId="2BE3FDCF" w16cid:durableId="236276F1"/>
  <w16cid:commentId w16cid:paraId="7F1DBCED" w16cid:durableId="23A297F1"/>
  <w16cid:commentId w16cid:paraId="6CDBE5BB" w16cid:durableId="2362771D"/>
  <w16cid:commentId w16cid:paraId="1BFBACAB" w16cid:durableId="23A2987F"/>
  <w16cid:commentId w16cid:paraId="10391989" w16cid:durableId="23A298DB"/>
  <w16cid:commentId w16cid:paraId="4C4E4600" w16cid:durableId="23A19EAB"/>
  <w16cid:commentId w16cid:paraId="5FC42716" w16cid:durableId="23638974"/>
  <w16cid:commentId w16cid:paraId="55A8EA8F" w16cid:durableId="23A298FF"/>
  <w16cid:commentId w16cid:paraId="02784A41" w16cid:durableId="23739251"/>
  <w16cid:commentId w16cid:paraId="0FD65A8C" w16cid:durableId="23A1A24C"/>
  <w16cid:commentId w16cid:paraId="16C5A382" w16cid:durableId="23A1A1DD"/>
  <w16cid:commentId w16cid:paraId="36FC1AB1" w16cid:durableId="23A1A200"/>
  <w16cid:commentId w16cid:paraId="55991C2E" w16cid:durableId="23A1A22D"/>
  <w16cid:commentId w16cid:paraId="41450575" w16cid:durableId="23A1A4DF"/>
  <w16cid:commentId w16cid:paraId="6D0F04AF" w16cid:durableId="2365794F"/>
  <w16cid:commentId w16cid:paraId="065688BC" w16cid:durableId="23657B49"/>
  <w16cid:commentId w16cid:paraId="0226F191" w16cid:durableId="23657D19"/>
  <w16cid:commentId w16cid:paraId="0122D184" w16cid:durableId="23A29A13"/>
  <w16cid:commentId w16cid:paraId="456B85D8" w16cid:durableId="23657D86"/>
  <w16cid:commentId w16cid:paraId="2F240AF2" w16cid:durableId="23A1A872"/>
  <w16cid:commentId w16cid:paraId="2B3719CA" w16cid:durableId="23657DB4"/>
  <w16cid:commentId w16cid:paraId="3CA8053E" w16cid:durableId="23A1A90A"/>
  <w16cid:commentId w16cid:paraId="288EDD97" w16cid:durableId="23A1A91C"/>
  <w16cid:commentId w16cid:paraId="55E06FA2" w16cid:durableId="236584BB"/>
  <w16cid:commentId w16cid:paraId="4BAD1A23" w16cid:durableId="23A29A56"/>
  <w16cid:commentId w16cid:paraId="30884E4D" w16cid:durableId="23A1A9C8"/>
  <w16cid:commentId w16cid:paraId="47D49F11" w16cid:durableId="23A1AA34"/>
  <w16cid:commentId w16cid:paraId="55C0031B" w16cid:durableId="236586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64008"/>
    <w:multiLevelType w:val="hybridMultilevel"/>
    <w:tmpl w:val="6C347E3C"/>
    <w:lvl w:ilvl="0" w:tplc="875E9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770204"/>
    <w:multiLevelType w:val="hybridMultilevel"/>
    <w:tmpl w:val="18F48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F61BD6"/>
    <w:multiLevelType w:val="hybridMultilevel"/>
    <w:tmpl w:val="B6125E1A"/>
    <w:lvl w:ilvl="0" w:tplc="C9D809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51D2F55"/>
    <w:multiLevelType w:val="hybridMultilevel"/>
    <w:tmpl w:val="F70AF132"/>
    <w:lvl w:ilvl="0" w:tplc="875E92C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B5C3E2A"/>
    <w:multiLevelType w:val="hybridMultilevel"/>
    <w:tmpl w:val="006688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F70498"/>
    <w:multiLevelType w:val="hybridMultilevel"/>
    <w:tmpl w:val="C5EEEA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08B0663"/>
    <w:multiLevelType w:val="hybridMultilevel"/>
    <w:tmpl w:val="874A8E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ke Dodd">
    <w15:presenceInfo w15:providerId="Windows Live" w15:userId="cf149e412f5108c8"/>
  </w15:person>
  <w15:person w15:author="Zachary Cole">
    <w15:presenceInfo w15:providerId="AD" w15:userId="S::zcole2@unl.edu::cda5d2a4-5d23-416a-b513-e8817c13ad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BE"/>
    <w:rsid w:val="00024B54"/>
    <w:rsid w:val="0004617E"/>
    <w:rsid w:val="00050BBE"/>
    <w:rsid w:val="000637E2"/>
    <w:rsid w:val="00065867"/>
    <w:rsid w:val="00084DC3"/>
    <w:rsid w:val="000A11FF"/>
    <w:rsid w:val="000A20FE"/>
    <w:rsid w:val="000A27F0"/>
    <w:rsid w:val="000A4744"/>
    <w:rsid w:val="000B073D"/>
    <w:rsid w:val="000B24DB"/>
    <w:rsid w:val="000E5843"/>
    <w:rsid w:val="000F75CA"/>
    <w:rsid w:val="0010568C"/>
    <w:rsid w:val="00106CF2"/>
    <w:rsid w:val="00116BFC"/>
    <w:rsid w:val="001461C1"/>
    <w:rsid w:val="00146535"/>
    <w:rsid w:val="0015547A"/>
    <w:rsid w:val="001801D2"/>
    <w:rsid w:val="00221197"/>
    <w:rsid w:val="00223D62"/>
    <w:rsid w:val="00226D49"/>
    <w:rsid w:val="0024393C"/>
    <w:rsid w:val="00280691"/>
    <w:rsid w:val="00286F4D"/>
    <w:rsid w:val="00291932"/>
    <w:rsid w:val="002B2E2D"/>
    <w:rsid w:val="002B7429"/>
    <w:rsid w:val="002D49E3"/>
    <w:rsid w:val="002D5734"/>
    <w:rsid w:val="002D7744"/>
    <w:rsid w:val="002E1653"/>
    <w:rsid w:val="002E4E3A"/>
    <w:rsid w:val="002F2189"/>
    <w:rsid w:val="00303296"/>
    <w:rsid w:val="003165D9"/>
    <w:rsid w:val="003228D7"/>
    <w:rsid w:val="00326E22"/>
    <w:rsid w:val="00331D92"/>
    <w:rsid w:val="00351473"/>
    <w:rsid w:val="00360432"/>
    <w:rsid w:val="00383C1D"/>
    <w:rsid w:val="00387A6F"/>
    <w:rsid w:val="00392D98"/>
    <w:rsid w:val="003B7B57"/>
    <w:rsid w:val="003B7C6A"/>
    <w:rsid w:val="003D1F73"/>
    <w:rsid w:val="003F0C6C"/>
    <w:rsid w:val="003F690A"/>
    <w:rsid w:val="0040367B"/>
    <w:rsid w:val="0042076A"/>
    <w:rsid w:val="004511F6"/>
    <w:rsid w:val="00451C01"/>
    <w:rsid w:val="00456C79"/>
    <w:rsid w:val="004571D9"/>
    <w:rsid w:val="004606B9"/>
    <w:rsid w:val="004676EA"/>
    <w:rsid w:val="004935EF"/>
    <w:rsid w:val="004A4993"/>
    <w:rsid w:val="004A5E9E"/>
    <w:rsid w:val="004F7E0E"/>
    <w:rsid w:val="00534B6E"/>
    <w:rsid w:val="00541FC3"/>
    <w:rsid w:val="00555CDB"/>
    <w:rsid w:val="005872D2"/>
    <w:rsid w:val="005B769A"/>
    <w:rsid w:val="00621F77"/>
    <w:rsid w:val="00640B24"/>
    <w:rsid w:val="0065223F"/>
    <w:rsid w:val="006623F6"/>
    <w:rsid w:val="00673D91"/>
    <w:rsid w:val="00675E7B"/>
    <w:rsid w:val="006772AE"/>
    <w:rsid w:val="0068359D"/>
    <w:rsid w:val="006A1456"/>
    <w:rsid w:val="006B2D21"/>
    <w:rsid w:val="006C480D"/>
    <w:rsid w:val="00703FB2"/>
    <w:rsid w:val="00715EE0"/>
    <w:rsid w:val="00720C9D"/>
    <w:rsid w:val="00724405"/>
    <w:rsid w:val="0077024E"/>
    <w:rsid w:val="00772140"/>
    <w:rsid w:val="007B02E8"/>
    <w:rsid w:val="007B26D6"/>
    <w:rsid w:val="007D2918"/>
    <w:rsid w:val="007E75A3"/>
    <w:rsid w:val="007F356F"/>
    <w:rsid w:val="0080185A"/>
    <w:rsid w:val="008042ED"/>
    <w:rsid w:val="00806281"/>
    <w:rsid w:val="00812D78"/>
    <w:rsid w:val="008271A8"/>
    <w:rsid w:val="008360BC"/>
    <w:rsid w:val="00851D10"/>
    <w:rsid w:val="00894033"/>
    <w:rsid w:val="008A5DC1"/>
    <w:rsid w:val="008E3987"/>
    <w:rsid w:val="009223AD"/>
    <w:rsid w:val="00924CAC"/>
    <w:rsid w:val="009330DC"/>
    <w:rsid w:val="00935B93"/>
    <w:rsid w:val="009557F0"/>
    <w:rsid w:val="009823E4"/>
    <w:rsid w:val="009A04C8"/>
    <w:rsid w:val="009B6947"/>
    <w:rsid w:val="009D4374"/>
    <w:rsid w:val="009D4B3A"/>
    <w:rsid w:val="009F4951"/>
    <w:rsid w:val="00A055A3"/>
    <w:rsid w:val="00A11AA6"/>
    <w:rsid w:val="00A169FE"/>
    <w:rsid w:val="00A3016C"/>
    <w:rsid w:val="00A34A95"/>
    <w:rsid w:val="00A61F17"/>
    <w:rsid w:val="00A712FC"/>
    <w:rsid w:val="00A73914"/>
    <w:rsid w:val="00A75FBA"/>
    <w:rsid w:val="00A84D07"/>
    <w:rsid w:val="00A8757F"/>
    <w:rsid w:val="00A9640D"/>
    <w:rsid w:val="00AE7FAF"/>
    <w:rsid w:val="00B1645F"/>
    <w:rsid w:val="00B24CB3"/>
    <w:rsid w:val="00B30150"/>
    <w:rsid w:val="00B37407"/>
    <w:rsid w:val="00B5570F"/>
    <w:rsid w:val="00B95F10"/>
    <w:rsid w:val="00BB093F"/>
    <w:rsid w:val="00BB30C0"/>
    <w:rsid w:val="00BB595A"/>
    <w:rsid w:val="00BD0E4A"/>
    <w:rsid w:val="00BD727A"/>
    <w:rsid w:val="00BE00B1"/>
    <w:rsid w:val="00BE40FD"/>
    <w:rsid w:val="00BF7400"/>
    <w:rsid w:val="00C32435"/>
    <w:rsid w:val="00C4098E"/>
    <w:rsid w:val="00C7140A"/>
    <w:rsid w:val="00CA2FD8"/>
    <w:rsid w:val="00CB3D34"/>
    <w:rsid w:val="00CC4E99"/>
    <w:rsid w:val="00CC7ACB"/>
    <w:rsid w:val="00CD601F"/>
    <w:rsid w:val="00D12974"/>
    <w:rsid w:val="00D258B8"/>
    <w:rsid w:val="00D360BE"/>
    <w:rsid w:val="00DC27E6"/>
    <w:rsid w:val="00DD7B19"/>
    <w:rsid w:val="00DE0AD7"/>
    <w:rsid w:val="00DF68B7"/>
    <w:rsid w:val="00E305DC"/>
    <w:rsid w:val="00E3274C"/>
    <w:rsid w:val="00E576C4"/>
    <w:rsid w:val="00E6396D"/>
    <w:rsid w:val="00EB35F5"/>
    <w:rsid w:val="00ED4AD4"/>
    <w:rsid w:val="00ED6517"/>
    <w:rsid w:val="00EE0958"/>
    <w:rsid w:val="00EE3BB8"/>
    <w:rsid w:val="00EF2BDF"/>
    <w:rsid w:val="00EF3D75"/>
    <w:rsid w:val="00F10754"/>
    <w:rsid w:val="00F1270C"/>
    <w:rsid w:val="00F1329A"/>
    <w:rsid w:val="00F266BC"/>
    <w:rsid w:val="00F36B11"/>
    <w:rsid w:val="00F3795F"/>
    <w:rsid w:val="00F4588A"/>
    <w:rsid w:val="00F65FFB"/>
    <w:rsid w:val="00F73B54"/>
    <w:rsid w:val="00F90189"/>
    <w:rsid w:val="00F9611C"/>
    <w:rsid w:val="00FA1EDC"/>
    <w:rsid w:val="00FB1E10"/>
    <w:rsid w:val="00FE3C38"/>
    <w:rsid w:val="00FE7229"/>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4ABF"/>
  <w15:chartTrackingRefBased/>
  <w15:docId w15:val="{CFC863A0-BFE8-A847-8F2B-9AB8AC608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BE"/>
    <w:rPr>
      <w:color w:val="0000FF"/>
      <w:u w:val="single"/>
    </w:rPr>
  </w:style>
  <w:style w:type="character" w:customStyle="1" w:styleId="apple-converted-space">
    <w:name w:val="apple-converted-space"/>
    <w:basedOn w:val="DefaultParagraphFont"/>
    <w:rsid w:val="00050BBE"/>
  </w:style>
  <w:style w:type="character" w:styleId="CommentReference">
    <w:name w:val="annotation reference"/>
    <w:basedOn w:val="DefaultParagraphFont"/>
    <w:uiPriority w:val="99"/>
    <w:semiHidden/>
    <w:unhideWhenUsed/>
    <w:rsid w:val="00291932"/>
    <w:rPr>
      <w:sz w:val="16"/>
      <w:szCs w:val="16"/>
    </w:rPr>
  </w:style>
  <w:style w:type="paragraph" w:styleId="CommentText">
    <w:name w:val="annotation text"/>
    <w:basedOn w:val="Normal"/>
    <w:link w:val="CommentTextChar"/>
    <w:uiPriority w:val="99"/>
    <w:semiHidden/>
    <w:unhideWhenUsed/>
    <w:rsid w:val="00291932"/>
    <w:rPr>
      <w:sz w:val="20"/>
      <w:szCs w:val="20"/>
    </w:rPr>
  </w:style>
  <w:style w:type="character" w:customStyle="1" w:styleId="CommentTextChar">
    <w:name w:val="Comment Text Char"/>
    <w:basedOn w:val="DefaultParagraphFont"/>
    <w:link w:val="CommentText"/>
    <w:uiPriority w:val="99"/>
    <w:semiHidden/>
    <w:rsid w:val="00291932"/>
    <w:rPr>
      <w:sz w:val="20"/>
      <w:szCs w:val="20"/>
    </w:rPr>
  </w:style>
  <w:style w:type="paragraph" w:styleId="CommentSubject">
    <w:name w:val="annotation subject"/>
    <w:basedOn w:val="CommentText"/>
    <w:next w:val="CommentText"/>
    <w:link w:val="CommentSubjectChar"/>
    <w:uiPriority w:val="99"/>
    <w:semiHidden/>
    <w:unhideWhenUsed/>
    <w:rsid w:val="00291932"/>
    <w:rPr>
      <w:b/>
      <w:bCs/>
    </w:rPr>
  </w:style>
  <w:style w:type="character" w:customStyle="1" w:styleId="CommentSubjectChar">
    <w:name w:val="Comment Subject Char"/>
    <w:basedOn w:val="CommentTextChar"/>
    <w:link w:val="CommentSubject"/>
    <w:uiPriority w:val="99"/>
    <w:semiHidden/>
    <w:rsid w:val="00291932"/>
    <w:rPr>
      <w:b/>
      <w:bCs/>
      <w:sz w:val="20"/>
      <w:szCs w:val="20"/>
    </w:rPr>
  </w:style>
  <w:style w:type="paragraph" w:styleId="BalloonText">
    <w:name w:val="Balloon Text"/>
    <w:basedOn w:val="Normal"/>
    <w:link w:val="BalloonTextChar"/>
    <w:uiPriority w:val="99"/>
    <w:semiHidden/>
    <w:unhideWhenUsed/>
    <w:rsid w:val="00291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1932"/>
    <w:rPr>
      <w:rFonts w:ascii="Times New Roman" w:hAnsi="Times New Roman" w:cs="Times New Roman"/>
      <w:sz w:val="18"/>
      <w:szCs w:val="18"/>
    </w:rPr>
  </w:style>
  <w:style w:type="paragraph" w:styleId="Revision">
    <w:name w:val="Revision"/>
    <w:hidden/>
    <w:uiPriority w:val="99"/>
    <w:semiHidden/>
    <w:rsid w:val="00383C1D"/>
  </w:style>
  <w:style w:type="paragraph" w:styleId="ListParagraph">
    <w:name w:val="List Paragraph"/>
    <w:basedOn w:val="Normal"/>
    <w:uiPriority w:val="34"/>
    <w:qFormat/>
    <w:rsid w:val="00A11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245237">
      <w:bodyDiv w:val="1"/>
      <w:marLeft w:val="0"/>
      <w:marRight w:val="0"/>
      <w:marTop w:val="0"/>
      <w:marBottom w:val="0"/>
      <w:divBdr>
        <w:top w:val="none" w:sz="0" w:space="0" w:color="auto"/>
        <w:left w:val="none" w:sz="0" w:space="0" w:color="auto"/>
        <w:bottom w:val="none" w:sz="0" w:space="0" w:color="auto"/>
        <w:right w:val="none" w:sz="0" w:space="0" w:color="auto"/>
      </w:divBdr>
    </w:div>
    <w:div w:id="579102287">
      <w:bodyDiv w:val="1"/>
      <w:marLeft w:val="0"/>
      <w:marRight w:val="0"/>
      <w:marTop w:val="0"/>
      <w:marBottom w:val="0"/>
      <w:divBdr>
        <w:top w:val="none" w:sz="0" w:space="0" w:color="auto"/>
        <w:left w:val="none" w:sz="0" w:space="0" w:color="auto"/>
        <w:bottom w:val="none" w:sz="0" w:space="0" w:color="auto"/>
        <w:right w:val="none" w:sz="0" w:space="0" w:color="auto"/>
      </w:divBdr>
      <w:divsChild>
        <w:div w:id="855576692">
          <w:marLeft w:val="0"/>
          <w:marRight w:val="0"/>
          <w:marTop w:val="0"/>
          <w:marBottom w:val="0"/>
          <w:divBdr>
            <w:top w:val="none" w:sz="0" w:space="0" w:color="auto"/>
            <w:left w:val="none" w:sz="0" w:space="0" w:color="auto"/>
            <w:bottom w:val="none" w:sz="0" w:space="0" w:color="auto"/>
            <w:right w:val="none" w:sz="0" w:space="0" w:color="auto"/>
          </w:divBdr>
        </w:div>
        <w:div w:id="1074819892">
          <w:marLeft w:val="0"/>
          <w:marRight w:val="0"/>
          <w:marTop w:val="0"/>
          <w:marBottom w:val="0"/>
          <w:divBdr>
            <w:top w:val="none" w:sz="0" w:space="0" w:color="auto"/>
            <w:left w:val="none" w:sz="0" w:space="0" w:color="auto"/>
            <w:bottom w:val="none" w:sz="0" w:space="0" w:color="auto"/>
            <w:right w:val="none" w:sz="0" w:space="0" w:color="auto"/>
          </w:divBdr>
        </w:div>
        <w:div w:id="1103573405">
          <w:marLeft w:val="0"/>
          <w:marRight w:val="0"/>
          <w:marTop w:val="0"/>
          <w:marBottom w:val="0"/>
          <w:divBdr>
            <w:top w:val="none" w:sz="0" w:space="0" w:color="auto"/>
            <w:left w:val="none" w:sz="0" w:space="0" w:color="auto"/>
            <w:bottom w:val="none" w:sz="0" w:space="0" w:color="auto"/>
            <w:right w:val="none" w:sz="0" w:space="0" w:color="auto"/>
          </w:divBdr>
        </w:div>
        <w:div w:id="2032298690">
          <w:marLeft w:val="0"/>
          <w:marRight w:val="0"/>
          <w:marTop w:val="0"/>
          <w:marBottom w:val="0"/>
          <w:divBdr>
            <w:top w:val="none" w:sz="0" w:space="0" w:color="auto"/>
            <w:left w:val="none" w:sz="0" w:space="0" w:color="auto"/>
            <w:bottom w:val="none" w:sz="0" w:space="0" w:color="auto"/>
            <w:right w:val="none" w:sz="0" w:space="0" w:color="auto"/>
          </w:divBdr>
        </w:div>
        <w:div w:id="792556670">
          <w:marLeft w:val="0"/>
          <w:marRight w:val="0"/>
          <w:marTop w:val="0"/>
          <w:marBottom w:val="0"/>
          <w:divBdr>
            <w:top w:val="none" w:sz="0" w:space="0" w:color="auto"/>
            <w:left w:val="none" w:sz="0" w:space="0" w:color="auto"/>
            <w:bottom w:val="none" w:sz="0" w:space="0" w:color="auto"/>
            <w:right w:val="none" w:sz="0" w:space="0" w:color="auto"/>
          </w:divBdr>
        </w:div>
      </w:divsChild>
    </w:div>
    <w:div w:id="972371418">
      <w:bodyDiv w:val="1"/>
      <w:marLeft w:val="0"/>
      <w:marRight w:val="0"/>
      <w:marTop w:val="0"/>
      <w:marBottom w:val="0"/>
      <w:divBdr>
        <w:top w:val="none" w:sz="0" w:space="0" w:color="auto"/>
        <w:left w:val="none" w:sz="0" w:space="0" w:color="auto"/>
        <w:bottom w:val="none" w:sz="0" w:space="0" w:color="auto"/>
        <w:right w:val="none" w:sz="0" w:space="0" w:color="auto"/>
      </w:divBdr>
    </w:div>
    <w:div w:id="17650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hyperlink" Target="mailto:kmorrison@arvo.org"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5023</Words>
  <Characters>28633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Cole</dc:creator>
  <cp:keywords/>
  <dc:description/>
  <cp:lastModifiedBy>Mike Dodd</cp:lastModifiedBy>
  <cp:revision>2</cp:revision>
  <dcterms:created xsi:type="dcterms:W3CDTF">2021-01-08T14:47:00Z</dcterms:created>
  <dcterms:modified xsi:type="dcterms:W3CDTF">2021-01-08T14:47:00Z</dcterms:modified>
</cp:coreProperties>
</file>